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5F96" w14:textId="77777777" w:rsidR="0043276E" w:rsidRPr="00A6356D" w:rsidRDefault="00EF4614">
      <w:pPr>
        <w:pStyle w:val="Title"/>
        <w:rPr>
          <w:rFonts w:ascii="Times New Roman" w:hAnsi="Times New Roman" w:cs="Times New Roman"/>
          <w:sz w:val="24"/>
          <w:szCs w:val="24"/>
        </w:rPr>
      </w:pPr>
      <w:r w:rsidRPr="00A6356D">
        <w:rPr>
          <w:rFonts w:ascii="Times New Roman" w:hAnsi="Times New Roman" w:cs="Times New Roman"/>
          <w:sz w:val="24"/>
          <w:szCs w:val="24"/>
        </w:rPr>
        <w:t>PAPER DRAFT</w:t>
      </w:r>
    </w:p>
    <w:p w14:paraId="6FDCE1E5" w14:textId="77777777" w:rsidR="0043276E" w:rsidRPr="00A6356D" w:rsidRDefault="00EF4614">
      <w:pPr>
        <w:pStyle w:val="Author"/>
        <w:rPr>
          <w:rFonts w:ascii="Times New Roman" w:hAnsi="Times New Roman" w:cs="Times New Roman"/>
        </w:rPr>
      </w:pPr>
      <w:r w:rsidRPr="00A6356D">
        <w:rPr>
          <w:rFonts w:ascii="Times New Roman" w:hAnsi="Times New Roman" w:cs="Times New Roman"/>
        </w:rPr>
        <w:t>————</w:t>
      </w:r>
    </w:p>
    <w:p w14:paraId="07D2F752" w14:textId="77777777" w:rsidR="0043276E" w:rsidRPr="00A6356D" w:rsidRDefault="00EF4614">
      <w:pPr>
        <w:pStyle w:val="Date"/>
        <w:rPr>
          <w:rFonts w:ascii="Times New Roman" w:hAnsi="Times New Roman" w:cs="Times New Roman"/>
        </w:rPr>
      </w:pPr>
      <w:r w:rsidRPr="00A6356D">
        <w:rPr>
          <w:rFonts w:ascii="Times New Roman" w:hAnsi="Times New Roman" w:cs="Times New Roman"/>
        </w:rPr>
        <w:t>2021-11-09</w:t>
      </w:r>
    </w:p>
    <w:p w14:paraId="4366B245" w14:textId="77777777" w:rsidR="0043276E" w:rsidRPr="00A6356D" w:rsidRDefault="00EF4614">
      <w:pPr>
        <w:pStyle w:val="Heading1"/>
        <w:rPr>
          <w:rFonts w:ascii="Times New Roman" w:hAnsi="Times New Roman" w:cs="Times New Roman"/>
          <w:sz w:val="24"/>
          <w:szCs w:val="24"/>
        </w:rPr>
      </w:pPr>
      <w:bookmarkStart w:id="0" w:name="title-page"/>
      <w:r w:rsidRPr="00A6356D">
        <w:rPr>
          <w:rFonts w:ascii="Times New Roman" w:hAnsi="Times New Roman" w:cs="Times New Roman"/>
          <w:sz w:val="24"/>
          <w:szCs w:val="24"/>
        </w:rPr>
        <w:t>Title Page</w:t>
      </w:r>
    </w:p>
    <w:p w14:paraId="55D1E4B8"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b/>
          <w:bCs/>
        </w:rPr>
        <w:t>Title:</w:t>
      </w:r>
      <w:r w:rsidRPr="00A6356D">
        <w:rPr>
          <w:rFonts w:ascii="Times New Roman" w:hAnsi="Times New Roman" w:cs="Times New Roman"/>
        </w:rPr>
        <w:t xml:space="preserve"> </w:t>
      </w:r>
      <w:r w:rsidRPr="00A6356D">
        <w:rPr>
          <w:rFonts w:ascii="Times New Roman" w:hAnsi="Times New Roman" w:cs="Times New Roman"/>
        </w:rPr>
        <w:t>Polymethylation Scores for Prenatal Maternal Smoke Exposure Persist Until Age 15 and Are Detected in Saliva</w:t>
      </w:r>
    </w:p>
    <w:p w14:paraId="70405702" w14:textId="20721A77" w:rsidR="0043276E" w:rsidRPr="00A6356D" w:rsidRDefault="00EF4614">
      <w:pPr>
        <w:pStyle w:val="BodyText"/>
        <w:rPr>
          <w:rFonts w:ascii="Times New Roman" w:hAnsi="Times New Roman" w:cs="Times New Roman"/>
        </w:rPr>
      </w:pPr>
      <w:r w:rsidRPr="00A6356D">
        <w:rPr>
          <w:rFonts w:ascii="Times New Roman" w:hAnsi="Times New Roman" w:cs="Times New Roman"/>
          <w:b/>
          <w:bCs/>
        </w:rPr>
        <w:t>Authors:</w:t>
      </w:r>
      <w:r w:rsidRPr="00A6356D">
        <w:rPr>
          <w:rFonts w:ascii="Times New Roman" w:hAnsi="Times New Roman" w:cs="Times New Roman"/>
        </w:rPr>
        <w:t xml:space="preserve"> Freida A. Blostein</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A6356D">
        <w:rPr>
          <w:rFonts w:ascii="Times New Roman" w:hAnsi="Times New Roman" w:cs="Times New Roman"/>
        </w:rPr>
        <w:t>, Jonah Fisher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 John Dou</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A6356D">
        <w:rPr>
          <w:rFonts w:ascii="Times New Roman" w:hAnsi="Times New Roman" w:cs="Times New Roman"/>
        </w:rPr>
        <w:t>, Lisa Schenper</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A6356D">
        <w:rPr>
          <w:rFonts w:ascii="Times New Roman" w:hAnsi="Times New Roman" w:cs="Times New Roman"/>
        </w:rPr>
        <w:t>, Erin Ware</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 xml:space="preserve"> Daniel A. Notterman</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A6356D">
        <w:rPr>
          <w:rFonts w:ascii="Times New Roman" w:hAnsi="Times New Roman" w:cs="Times New Roman"/>
        </w:rPr>
        <w:t>, Colter Mitchell</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 Kelly M. Bakulski</w:t>
      </w: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p>
    <w:p w14:paraId="6F56E4B4"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b/>
          <w:bCs/>
        </w:rPr>
        <w:t>Affiliations:</w:t>
      </w:r>
    </w:p>
    <w:p w14:paraId="7390CCB1" w14:textId="77777777" w:rsidR="0043276E" w:rsidRPr="00A6356D" w:rsidRDefault="00EF4614">
      <w:pPr>
        <w:pStyle w:val="BodyTex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1</m:t>
            </m:r>
          </m:sup>
        </m:sSup>
      </m:oMath>
      <w:r w:rsidRPr="00A6356D">
        <w:rPr>
          <w:rFonts w:ascii="Times New Roman" w:hAnsi="Times New Roman" w:cs="Times New Roman"/>
        </w:rPr>
        <w:t>Department of Epidemiology, University of Michigan School of Public Health, Ann Arbor, Michigan, United States of America</w:t>
      </w:r>
    </w:p>
    <w:p w14:paraId="15099385" w14:textId="77777777" w:rsidR="0043276E" w:rsidRPr="00A6356D" w:rsidRDefault="00EF4614">
      <w:pPr>
        <w:pStyle w:val="BodyTex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oMath>
      <w:r w:rsidRPr="00A6356D">
        <w:rPr>
          <w:rFonts w:ascii="Times New Roman" w:hAnsi="Times New Roman" w:cs="Times New Roman"/>
        </w:rPr>
        <w:t>Institute for Social Research, University of Michigan, Ann Arbor, Michigan, United States of America</w:t>
      </w:r>
    </w:p>
    <w:p w14:paraId="2B6D1A7A" w14:textId="77777777" w:rsidR="0043276E" w:rsidRPr="00A6356D" w:rsidRDefault="00EF4614">
      <w:pPr>
        <w:pStyle w:val="BodyText"/>
        <w:rPr>
          <w:rFonts w:ascii="Times New Roman" w:hAnsi="Times New Roman" w:cs="Times New Roman"/>
        </w:rPr>
      </w:pPr>
      <m:oMath>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3</m:t>
            </m:r>
          </m:sup>
        </m:sSup>
      </m:oMath>
      <w:r w:rsidRPr="00A6356D">
        <w:rPr>
          <w:rFonts w:ascii="Times New Roman" w:hAnsi="Times New Roman" w:cs="Times New Roman"/>
        </w:rPr>
        <w:t>Department</w:t>
      </w:r>
      <w:r w:rsidRPr="00A6356D">
        <w:rPr>
          <w:rFonts w:ascii="Times New Roman" w:hAnsi="Times New Roman" w:cs="Times New Roman"/>
        </w:rPr>
        <w:t xml:space="preserve"> of Molecular Biology, Princeton University, Princeton, New Jersey, United States of America</w:t>
      </w:r>
    </w:p>
    <w:p w14:paraId="139D86E6" w14:textId="77777777" w:rsidR="0043276E" w:rsidRPr="00A6356D" w:rsidRDefault="00EF4614">
      <w:pPr>
        <w:pStyle w:val="Heading1"/>
        <w:rPr>
          <w:rFonts w:ascii="Times New Roman" w:hAnsi="Times New Roman" w:cs="Times New Roman"/>
          <w:sz w:val="24"/>
          <w:szCs w:val="24"/>
        </w:rPr>
      </w:pPr>
      <w:bookmarkStart w:id="1" w:name="abstract"/>
      <w:bookmarkEnd w:id="0"/>
      <w:r w:rsidRPr="00A6356D">
        <w:rPr>
          <w:rFonts w:ascii="Times New Roman" w:hAnsi="Times New Roman" w:cs="Times New Roman"/>
          <w:sz w:val="24"/>
          <w:szCs w:val="24"/>
        </w:rPr>
        <w:t>Abstract</w:t>
      </w:r>
    </w:p>
    <w:p w14:paraId="1D4CF176"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b/>
          <w:bCs/>
        </w:rPr>
        <w:t>Background</w:t>
      </w:r>
      <w:r w:rsidRPr="00A6356D">
        <w:rPr>
          <w:rFonts w:ascii="Times New Roman" w:hAnsi="Times New Roman" w:cs="Times New Roman"/>
        </w:rPr>
        <w:t>: Prenatal maternal smoking has negative implications for child health. DNA methylation signatures can function as a biomarker of prenatal mater</w:t>
      </w:r>
      <w:r w:rsidRPr="00A6356D">
        <w:rPr>
          <w:rFonts w:ascii="Times New Roman" w:hAnsi="Times New Roman" w:cs="Times New Roman"/>
        </w:rPr>
        <w:t>nal smoking. However little work has assessed how DNA methylation signatures of prenatal maternal smoking vary across ages, ancestry groups, or tissues. In the Fragile Families and Child Wellbeing study, we tested whether prenatal maternal smoking was asso</w:t>
      </w:r>
      <w:r w:rsidRPr="00A6356D">
        <w:rPr>
          <w:rFonts w:ascii="Times New Roman" w:hAnsi="Times New Roman" w:cs="Times New Roman"/>
        </w:rPr>
        <w:t xml:space="preserve">ciated with salivary polymethylation scores. We assessed the consistency of associations at ages 9 and 15, their portability across participants from African, European, and Hispanic genetic ancestries and the accuracy of exposure classification using Area </w:t>
      </w:r>
      <w:r w:rsidRPr="00A6356D">
        <w:rPr>
          <w:rFonts w:ascii="Times New Roman" w:hAnsi="Times New Roman" w:cs="Times New Roman"/>
        </w:rPr>
        <w:t>Under the Curve (AUC) from receiver operating curve analyses.</w:t>
      </w:r>
    </w:p>
    <w:p w14:paraId="2BD7EF6B"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b/>
          <w:bCs/>
        </w:rPr>
        <w:t>Results</w:t>
      </w:r>
      <w:r w:rsidRPr="00A6356D">
        <w:rPr>
          <w:rFonts w:ascii="Times New Roman" w:hAnsi="Times New Roman" w:cs="Times New Roman"/>
        </w:rPr>
        <w:t xml:space="preserve">: We created saliva polymethylation scores using coefficients from a meta-analysis of prenatal maternal smoke exposure and DNA methylation in newborn cordblood. In the full sample at age </w:t>
      </w:r>
      <w:r w:rsidRPr="00A6356D">
        <w:rPr>
          <w:rFonts w:ascii="Times New Roman" w:hAnsi="Times New Roman" w:cs="Times New Roman"/>
        </w:rPr>
        <w:t>9 (n=756), prenatal maternal smoke exposure was associated with a 0.52 (95%CI: 0.36, 0.67) standard deviation higher polymethylation score. The direction and magnitude of the association was consistent across when stratified genetic ancestries. In the full</w:t>
      </w:r>
      <w:r w:rsidRPr="00A6356D">
        <w:rPr>
          <w:rFonts w:ascii="Times New Roman" w:hAnsi="Times New Roman" w:cs="Times New Roman"/>
        </w:rPr>
        <w:t xml:space="preserve"> sample at age 15 (n=749), prenatal maternal smoke exposure was associated with a 0.46 (95%CI: 0.3, 0.62) standard deviation higher polymetylation score, and the association was attenuated among the European and Hispanic genetic ancestry samples. The polym</w:t>
      </w:r>
      <w:r w:rsidRPr="00A6356D">
        <w:rPr>
          <w:rFonts w:ascii="Times New Roman" w:hAnsi="Times New Roman" w:cs="Times New Roman"/>
        </w:rPr>
        <w:t xml:space="preserve">ethylation score was reasonably accurate at classifying prenatal maternal smoke exposure (AUC age 9=0.77, </w:t>
      </w:r>
      <w:r w:rsidRPr="00A6356D">
        <w:rPr>
          <w:rFonts w:ascii="Times New Roman" w:hAnsi="Times New Roman" w:cs="Times New Roman"/>
          <w:i/>
          <w:iCs/>
        </w:rPr>
        <w:t>P</w:t>
      </w:r>
      <w:r w:rsidRPr="00A6356D">
        <w:rPr>
          <w:rFonts w:ascii="Times New Roman" w:hAnsi="Times New Roman" w:cs="Times New Roman"/>
        </w:rPr>
        <w:t xml:space="preserve"> value&lt;0.001, age </w:t>
      </w:r>
      <w:r w:rsidRPr="00A6356D">
        <w:rPr>
          <w:rFonts w:ascii="Times New Roman" w:hAnsi="Times New Roman" w:cs="Times New Roman"/>
        </w:rPr>
        <w:lastRenderedPageBreak/>
        <w:t xml:space="preserve">15=0.77, </w:t>
      </w:r>
      <w:r w:rsidRPr="00A6356D">
        <w:rPr>
          <w:rFonts w:ascii="Times New Roman" w:hAnsi="Times New Roman" w:cs="Times New Roman"/>
          <w:i/>
          <w:iCs/>
        </w:rPr>
        <w:t>P</w:t>
      </w:r>
      <w:r w:rsidRPr="00A6356D">
        <w:rPr>
          <w:rFonts w:ascii="Times New Roman" w:hAnsi="Times New Roman" w:cs="Times New Roman"/>
        </w:rPr>
        <w:t xml:space="preserve"> value&lt;0.001), and more accurate than using a single </w:t>
      </w:r>
      <w:r w:rsidRPr="00A6356D">
        <w:rPr>
          <w:rFonts w:ascii="Times New Roman" w:hAnsi="Times New Roman" w:cs="Times New Roman"/>
          <w:i/>
          <w:iCs/>
        </w:rPr>
        <w:t>a priori</w:t>
      </w:r>
      <w:r w:rsidRPr="00A6356D">
        <w:rPr>
          <w:rFonts w:ascii="Times New Roman" w:hAnsi="Times New Roman" w:cs="Times New Roman"/>
        </w:rPr>
        <w:t xml:space="preserve"> site in the AHRR gene (cg05575921 AUC=0.74, </w:t>
      </w:r>
      <w:r w:rsidRPr="00A6356D">
        <w:rPr>
          <w:rFonts w:ascii="Times New Roman" w:hAnsi="Times New Roman" w:cs="Times New Roman"/>
          <w:i/>
          <w:iCs/>
        </w:rPr>
        <w:t>P</w:t>
      </w:r>
      <w:r w:rsidRPr="00A6356D">
        <w:rPr>
          <w:rFonts w:ascii="Times New Roman" w:hAnsi="Times New Roman" w:cs="Times New Roman"/>
        </w:rPr>
        <w:t xml:space="preserve"> value=0.03; a</w:t>
      </w:r>
      <w:r w:rsidRPr="00A6356D">
        <w:rPr>
          <w:rFonts w:ascii="Times New Roman" w:hAnsi="Times New Roman" w:cs="Times New Roman"/>
        </w:rPr>
        <w:t xml:space="preserve">ge 15=0.73, </w:t>
      </w:r>
      <w:r w:rsidRPr="00A6356D">
        <w:rPr>
          <w:rFonts w:ascii="Times New Roman" w:hAnsi="Times New Roman" w:cs="Times New Roman"/>
          <w:i/>
          <w:iCs/>
        </w:rPr>
        <w:t>P</w:t>
      </w:r>
      <w:r w:rsidRPr="00A6356D">
        <w:rPr>
          <w:rFonts w:ascii="Times New Roman" w:hAnsi="Times New Roman" w:cs="Times New Roman"/>
        </w:rPr>
        <w:t xml:space="preserve"> value=0.01).</w:t>
      </w:r>
    </w:p>
    <w:p w14:paraId="1608B484"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b/>
          <w:bCs/>
        </w:rPr>
        <w:t>Conclusions</w:t>
      </w:r>
      <w:r w:rsidRPr="00A6356D">
        <w:rPr>
          <w:rFonts w:ascii="Times New Roman" w:hAnsi="Times New Roman" w:cs="Times New Roman"/>
        </w:rPr>
        <w:t xml:space="preserve">: Prenatal maternal smoking was associated with DNA methylation signatures in saliva samples, a clinically practical tissue. Polymethylation scores for prenatal maternal smoking were portable across genetic ancestries </w:t>
      </w:r>
      <w:r w:rsidRPr="00A6356D">
        <w:rPr>
          <w:rFonts w:ascii="Times New Roman" w:hAnsi="Times New Roman" w:cs="Times New Roman"/>
        </w:rPr>
        <w:t>and more accurate than individual DNA methylation sites. DNA polymethylation scores from saliva samples could serve as robust and practical clinical biomarkers of prenatal maternal smoke exposure.</w:t>
      </w:r>
    </w:p>
    <w:p w14:paraId="6701DADB" w14:textId="77777777" w:rsidR="0043276E" w:rsidRPr="00A6356D" w:rsidRDefault="00EF4614">
      <w:pPr>
        <w:pStyle w:val="Heading1"/>
        <w:rPr>
          <w:rFonts w:ascii="Times New Roman" w:hAnsi="Times New Roman" w:cs="Times New Roman"/>
          <w:sz w:val="24"/>
          <w:szCs w:val="24"/>
        </w:rPr>
      </w:pPr>
      <w:bookmarkStart w:id="2" w:name="keywords"/>
      <w:bookmarkEnd w:id="1"/>
      <w:r w:rsidRPr="00A6356D">
        <w:rPr>
          <w:rFonts w:ascii="Times New Roman" w:hAnsi="Times New Roman" w:cs="Times New Roman"/>
          <w:sz w:val="24"/>
          <w:szCs w:val="24"/>
        </w:rPr>
        <w:t>Keywords</w:t>
      </w:r>
    </w:p>
    <w:p w14:paraId="4D35F885"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DNA methylation, prenatal maternal smoking, saliva</w:t>
      </w:r>
      <w:r w:rsidRPr="00A6356D">
        <w:rPr>
          <w:rFonts w:ascii="Times New Roman" w:hAnsi="Times New Roman" w:cs="Times New Roman"/>
        </w:rPr>
        <w:t>ry biomarker, cohort</w:t>
      </w:r>
    </w:p>
    <w:p w14:paraId="2A8BF4EA" w14:textId="77777777" w:rsidR="0043276E" w:rsidRPr="00A6356D" w:rsidRDefault="00EF4614">
      <w:pPr>
        <w:pStyle w:val="Heading1"/>
        <w:rPr>
          <w:rFonts w:ascii="Times New Roman" w:hAnsi="Times New Roman" w:cs="Times New Roman"/>
          <w:sz w:val="24"/>
          <w:szCs w:val="24"/>
        </w:rPr>
      </w:pPr>
      <w:bookmarkStart w:id="3" w:name="background"/>
      <w:bookmarkEnd w:id="2"/>
      <w:r w:rsidRPr="00A6356D">
        <w:rPr>
          <w:rFonts w:ascii="Times New Roman" w:hAnsi="Times New Roman" w:cs="Times New Roman"/>
          <w:sz w:val="24"/>
          <w:szCs w:val="24"/>
        </w:rPr>
        <w:t>Background</w:t>
      </w:r>
    </w:p>
    <w:p w14:paraId="563F6C61"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Maternal prenatal smoking is a public health concern. In 2018, 11% of pregnant women in the United States aged 15-44 reported any past-month cigarette use [1]. Children exposed to cigarette smoking in utero are more likely t</w:t>
      </w:r>
      <w:r w:rsidRPr="00A6356D">
        <w:rPr>
          <w:rFonts w:ascii="Times New Roman" w:hAnsi="Times New Roman" w:cs="Times New Roman"/>
        </w:rPr>
        <w:t xml:space="preserve">o have low-birth weight, negative neurodevelopmental </w:t>
      </w:r>
      <w:proofErr w:type="gramStart"/>
      <w:r w:rsidRPr="00A6356D">
        <w:rPr>
          <w:rFonts w:ascii="Times New Roman" w:hAnsi="Times New Roman" w:cs="Times New Roman"/>
        </w:rPr>
        <w:t>outcomes</w:t>
      </w:r>
      <w:proofErr w:type="gramEnd"/>
      <w:r w:rsidRPr="00A6356D">
        <w:rPr>
          <w:rFonts w:ascii="Times New Roman" w:hAnsi="Times New Roman" w:cs="Times New Roman"/>
        </w:rPr>
        <w:t xml:space="preserve"> and asthma [2]. Measuring prenatal maternal smoking behavior is challenging. Maternal prenatal smoking is underreported due to stigma [3, 4]. The gold-standard for smoking measurements, serum co</w:t>
      </w:r>
      <w:r w:rsidRPr="00A6356D">
        <w:rPr>
          <w:rFonts w:ascii="Times New Roman" w:hAnsi="Times New Roman" w:cs="Times New Roman"/>
        </w:rPr>
        <w:t>tinine levels, have a short half-life of nine hours in pregnant women [5]. Further, serum cotinine measures during pregnancy are rarely available outside of birth cohorts, limiting clinical application as a marker of prenatal exposures. Developing a portab</w:t>
      </w:r>
      <w:r w:rsidRPr="00A6356D">
        <w:rPr>
          <w:rFonts w:ascii="Times New Roman" w:hAnsi="Times New Roman" w:cs="Times New Roman"/>
        </w:rPr>
        <w:t>le and reliable biomarker of prenatal maternal smoke exposure would have important implications for research and clinical practice.</w:t>
      </w:r>
    </w:p>
    <w:p w14:paraId="5A2DA7FE"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Maternal cigarette smoking during pregnancy is associated with reproducible DNA methylation signatures, measured in infant c</w:t>
      </w:r>
      <w:r w:rsidRPr="00A6356D">
        <w:rPr>
          <w:rFonts w:ascii="Times New Roman" w:hAnsi="Times New Roman" w:cs="Times New Roman"/>
        </w:rPr>
        <w:t>ord blood and placental tissues, and primarily tested in European cohorts [6–8]. Prenatal maternal cigarette smoking exposure is associated with postnatal DNA methylation signatures in blood from cohorts of older children and adults [9, 10]. Few studies ha</w:t>
      </w:r>
      <w:r w:rsidRPr="00A6356D">
        <w:rPr>
          <w:rFonts w:ascii="Times New Roman" w:hAnsi="Times New Roman" w:cs="Times New Roman"/>
        </w:rPr>
        <w:t>ve considered the persistence of the association between maternal prenatal cigarette smoking and DNA methylation at different ages in the same individuals. Additionally, little work has considered the portability of the association between maternal prenata</w:t>
      </w:r>
      <w:r w:rsidRPr="00A6356D">
        <w:rPr>
          <w:rFonts w:ascii="Times New Roman" w:hAnsi="Times New Roman" w:cs="Times New Roman"/>
        </w:rPr>
        <w:t>l cigarette smoking and DNA methylation across tissues. DNA methylation drives cell differentiation and cell type proportions differ across tissue types. Epigenetic markers of prenatal maternal smoking are known to differ between cord blood and placental s</w:t>
      </w:r>
      <w:r w:rsidRPr="00A6356D">
        <w:rPr>
          <w:rFonts w:ascii="Times New Roman" w:hAnsi="Times New Roman" w:cs="Times New Roman"/>
        </w:rPr>
        <w:t>amples [7]. Cord blood and placental samples are unlikely to be available in clinical settings. While peripheral blood is a more realistic clinical sample, saliva is even easier to collect. To our knowledge, no study has evaluated associations between mate</w:t>
      </w:r>
      <w:r w:rsidRPr="00A6356D">
        <w:rPr>
          <w:rFonts w:ascii="Times New Roman" w:hAnsi="Times New Roman" w:cs="Times New Roman"/>
        </w:rPr>
        <w:t>rnal prenatal cigarette smoking and salivary DNA methylation.</w:t>
      </w:r>
    </w:p>
    <w:p w14:paraId="2492A48D"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Additionally, DNA methylation can vary by genetics [11–14], and DNA methylation signatures of own-smoking differ across genetic ancestry groups [15–18]. Only a few studies have examined associat</w:t>
      </w:r>
      <w:r w:rsidRPr="00A6356D">
        <w:rPr>
          <w:rFonts w:ascii="Times New Roman" w:hAnsi="Times New Roman" w:cs="Times New Roman"/>
        </w:rPr>
        <w:t>ions between prenatal maternal cigarette smoking and DNA methylation in non-European ancestry populations. Among 954 infants, 70% of whom had mothers identifying as Black, prenatal maternal smoking was associated with cord blood DNA methylation at 38 CpG s</w:t>
      </w:r>
      <w:r w:rsidRPr="00A6356D">
        <w:rPr>
          <w:rFonts w:ascii="Times New Roman" w:hAnsi="Times New Roman" w:cs="Times New Roman"/>
        </w:rPr>
        <w:t xml:space="preserve">ites [19]. The direction of the associations between prenatal maternal cigarette smoking and DNA methylation at these sites were generally similar in children of Black and non-Black </w:t>
      </w:r>
      <w:r w:rsidRPr="00A6356D">
        <w:rPr>
          <w:rFonts w:ascii="Times New Roman" w:hAnsi="Times New Roman" w:cs="Times New Roman"/>
        </w:rPr>
        <w:lastRenderedPageBreak/>
        <w:t xml:space="preserve">participants [19]. Among 572 </w:t>
      </w:r>
      <w:proofErr w:type="gramStart"/>
      <w:r w:rsidRPr="00A6356D">
        <w:rPr>
          <w:rFonts w:ascii="Times New Roman" w:hAnsi="Times New Roman" w:cs="Times New Roman"/>
        </w:rPr>
        <w:t>3-5 year old</w:t>
      </w:r>
      <w:proofErr w:type="gramEnd"/>
      <w:r w:rsidRPr="00A6356D">
        <w:rPr>
          <w:rFonts w:ascii="Times New Roman" w:hAnsi="Times New Roman" w:cs="Times New Roman"/>
        </w:rPr>
        <w:t xml:space="preserve"> children, 186 of whom were of Af</w:t>
      </w:r>
      <w:r w:rsidRPr="00A6356D">
        <w:rPr>
          <w:rFonts w:ascii="Times New Roman" w:hAnsi="Times New Roman" w:cs="Times New Roman"/>
        </w:rPr>
        <w:t xml:space="preserve">rican or admixed genetic ancestry, prenatal maternal smoking was associated with DNA methylation in peripheral blood samples but ancestry-stratified analyses were not performed [20]. Similarly, among 89 middle-aged women, of whom reported African American </w:t>
      </w:r>
      <w:r w:rsidRPr="00A6356D">
        <w:rPr>
          <w:rFonts w:ascii="Times New Roman" w:hAnsi="Times New Roman" w:cs="Times New Roman"/>
        </w:rPr>
        <w:t>or Hispanic ethnicity, prenatal maternal cigarette smoking was associated with DNA methylation at 17 of 190 tested CpG sites [9]. Adjusting for ancestry did not substantially affect the association between prenatal maternal smoking and DNA methylation at a</w:t>
      </w:r>
      <w:r w:rsidRPr="00A6356D">
        <w:rPr>
          <w:rFonts w:ascii="Times New Roman" w:hAnsi="Times New Roman" w:cs="Times New Roman"/>
        </w:rPr>
        <w:t xml:space="preserve">ny of the sites, although the authors note that African American women had on average 2–5% higher mean DNA methylation on the absolute scale as compared with White and Hispanic women at 5 </w:t>
      </w:r>
      <w:r w:rsidRPr="00A6356D">
        <w:rPr>
          <w:rFonts w:ascii="Times New Roman" w:hAnsi="Times New Roman" w:cs="Times New Roman"/>
          <w:i/>
          <w:iCs/>
        </w:rPr>
        <w:t>CYP1A1</w:t>
      </w:r>
      <w:r w:rsidRPr="00A6356D">
        <w:rPr>
          <w:rFonts w:ascii="Times New Roman" w:hAnsi="Times New Roman" w:cs="Times New Roman"/>
        </w:rPr>
        <w:t xml:space="preserve"> CpG sites [9]. Of 148 CpG sites selected based on their assoc</w:t>
      </w:r>
      <w:r w:rsidRPr="00A6356D">
        <w:rPr>
          <w:rFonts w:ascii="Times New Roman" w:hAnsi="Times New Roman" w:cs="Times New Roman"/>
        </w:rPr>
        <w:t xml:space="preserve">iation with prenatal maternal smoking among primarily European children, 7 CpG sites were also associated with prenatal maternal cigarette smoking in a cohort of 572 Latino children [6, 21]. While prenatal maternal cigarette smoking is associated with DNA </w:t>
      </w:r>
      <w:r w:rsidRPr="00A6356D">
        <w:rPr>
          <w:rFonts w:ascii="Times New Roman" w:hAnsi="Times New Roman" w:cs="Times New Roman"/>
        </w:rPr>
        <w:t>methylation, the consistency of this association across genetic ancestry is understudied.</w:t>
      </w:r>
    </w:p>
    <w:p w14:paraId="28BF7091"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 xml:space="preserve">After association testing, an important next step is to evaluate DNA methylation as a biomarker of prenatal maternal smoke exposure by comparing DNA </w:t>
      </w:r>
      <w:proofErr w:type="gramStart"/>
      <w:r w:rsidRPr="00A6356D">
        <w:rPr>
          <w:rFonts w:ascii="Times New Roman" w:hAnsi="Times New Roman" w:cs="Times New Roman"/>
        </w:rPr>
        <w:t>methylation based</w:t>
      </w:r>
      <w:proofErr w:type="gramEnd"/>
      <w:r w:rsidRPr="00A6356D">
        <w:rPr>
          <w:rFonts w:ascii="Times New Roman" w:hAnsi="Times New Roman" w:cs="Times New Roman"/>
        </w:rPr>
        <w:t xml:space="preserve"> classification of maternal smoking behavior to self-reported behavior. Biomarkers can consist of single DNA methylation sites or summary meausres across multiple sites [10, 17, 20, 22, 23]. One attractive option is a polymethylation score, analogous to a </w:t>
      </w:r>
      <w:r w:rsidRPr="00A6356D">
        <w:rPr>
          <w:rFonts w:ascii="Times New Roman" w:hAnsi="Times New Roman" w:cs="Times New Roman"/>
        </w:rPr>
        <w:t xml:space="preserve">polygenic score. In the polymethylation score, CpG sites are weighted by the strength of their association with maternal smoking from a previous, independent sample and then summed to a single score [24, 25]. One such DNA methylation score calculated from </w:t>
      </w:r>
      <w:r w:rsidRPr="00A6356D">
        <w:rPr>
          <w:rFonts w:ascii="Times New Roman" w:hAnsi="Times New Roman" w:cs="Times New Roman"/>
        </w:rPr>
        <w:t xml:space="preserve">cord blood classified maternal smoking behavior with an area under the curve (AUC) of 0.82 in a primarily European cohort [23]. Among 572 </w:t>
      </w:r>
      <w:proofErr w:type="gramStart"/>
      <w:r w:rsidRPr="00A6356D">
        <w:rPr>
          <w:rFonts w:ascii="Times New Roman" w:hAnsi="Times New Roman" w:cs="Times New Roman"/>
        </w:rPr>
        <w:t>3-5 year old</w:t>
      </w:r>
      <w:proofErr w:type="gramEnd"/>
      <w:r w:rsidRPr="00A6356D">
        <w:rPr>
          <w:rFonts w:ascii="Times New Roman" w:hAnsi="Times New Roman" w:cs="Times New Roman"/>
        </w:rPr>
        <w:t xml:space="preserve"> children, 186 of whom were of African or admixed ancestry, prenatal maternal smoking behavior was classif</w:t>
      </w:r>
      <w:r w:rsidRPr="00A6356D">
        <w:rPr>
          <w:rFonts w:ascii="Times New Roman" w:hAnsi="Times New Roman" w:cs="Times New Roman"/>
        </w:rPr>
        <w:t>ied with an AUC of 0.87 [20]. Among middle-aged adults, a score calculated using DNA methylation in peripheral blood samples from a single time point could even predict prenatal smoke exposure (30 years previously) with an AUC of 0.72 (95% confidence inter</w:t>
      </w:r>
      <w:r w:rsidRPr="00A6356D">
        <w:rPr>
          <w:rFonts w:ascii="Times New Roman" w:hAnsi="Times New Roman" w:cs="Times New Roman"/>
        </w:rPr>
        <w:t>val 0.69, 0.76) [10]. Ideally, a biomarker for prenatal maternal smoking would be consistent over participant age at DNA methylation sampling and portable across genetic ancestry groups. However, the consistency of DNA methylation as a biomarker for prenat</w:t>
      </w:r>
      <w:r w:rsidRPr="00A6356D">
        <w:rPr>
          <w:rFonts w:ascii="Times New Roman" w:hAnsi="Times New Roman" w:cs="Times New Roman"/>
        </w:rPr>
        <w:t>al maternal smoking across tissue, age, and ancestry has not been evaluated in the same study.</w:t>
      </w:r>
    </w:p>
    <w:p w14:paraId="534E3F1E"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DNA methylation differences hold promise as a biomarker for prenatal maternal smoking. Before translation to clinical applications, we must understand how and if</w:t>
      </w:r>
      <w:r w:rsidRPr="00A6356D">
        <w:rPr>
          <w:rFonts w:ascii="Times New Roman" w:hAnsi="Times New Roman" w:cs="Times New Roman"/>
        </w:rPr>
        <w:t xml:space="preserve"> the signal varies across age, ancestry, and tissue sample. In the Fragile Families and Child Wellbeing study, a diverse longitudinal cohort of children, we aimed to assess the potential of salivary DNA methylation biomarkers for prenatal maternal cigarett</w:t>
      </w:r>
      <w:r w:rsidRPr="00A6356D">
        <w:rPr>
          <w:rFonts w:ascii="Times New Roman" w:hAnsi="Times New Roman" w:cs="Times New Roman"/>
        </w:rPr>
        <w:t xml:space="preserve">e smoking. We tested associations between prenatal maternal smoke exposure and saliva DNA methylation, including epigenetic clocks, polymethylation scores, and individual </w:t>
      </w:r>
      <w:r w:rsidRPr="00A6356D">
        <w:rPr>
          <w:rFonts w:ascii="Times New Roman" w:hAnsi="Times New Roman" w:cs="Times New Roman"/>
          <w:i/>
          <w:iCs/>
        </w:rPr>
        <w:t>a priori</w:t>
      </w:r>
      <w:r w:rsidRPr="00A6356D">
        <w:rPr>
          <w:rFonts w:ascii="Times New Roman" w:hAnsi="Times New Roman" w:cs="Times New Roman"/>
        </w:rPr>
        <w:t xml:space="preserve"> CpG sites. We then performed age- and ancestry-stratified analyses to test t</w:t>
      </w:r>
      <w:r w:rsidRPr="00A6356D">
        <w:rPr>
          <w:rFonts w:ascii="Times New Roman" w:hAnsi="Times New Roman" w:cs="Times New Roman"/>
        </w:rPr>
        <w:t>he hypothesis that DNA methylation could serve as a persistent and consistent biomarker of prenatal maternal smoking.</w:t>
      </w:r>
    </w:p>
    <w:p w14:paraId="7BD856EF" w14:textId="77777777" w:rsidR="0043276E" w:rsidRPr="00A6356D" w:rsidRDefault="00EF4614">
      <w:pPr>
        <w:pStyle w:val="Heading1"/>
        <w:rPr>
          <w:rFonts w:ascii="Times New Roman" w:hAnsi="Times New Roman" w:cs="Times New Roman"/>
          <w:sz w:val="24"/>
          <w:szCs w:val="24"/>
        </w:rPr>
      </w:pPr>
      <w:bookmarkStart w:id="4" w:name="results"/>
      <w:bookmarkEnd w:id="3"/>
      <w:r w:rsidRPr="00A6356D">
        <w:rPr>
          <w:rFonts w:ascii="Times New Roman" w:hAnsi="Times New Roman" w:cs="Times New Roman"/>
          <w:sz w:val="24"/>
          <w:szCs w:val="24"/>
        </w:rPr>
        <w:lastRenderedPageBreak/>
        <w:t>Results</w:t>
      </w:r>
    </w:p>
    <w:p w14:paraId="358C0463" w14:textId="77777777" w:rsidR="0043276E" w:rsidRPr="00A6356D" w:rsidRDefault="00EF4614">
      <w:pPr>
        <w:pStyle w:val="Heading2"/>
        <w:rPr>
          <w:rFonts w:ascii="Times New Roman" w:hAnsi="Times New Roman" w:cs="Times New Roman"/>
          <w:sz w:val="24"/>
          <w:szCs w:val="24"/>
        </w:rPr>
      </w:pPr>
      <w:bookmarkStart w:id="5" w:name="study-sample-descriptive-statistics"/>
      <w:r w:rsidRPr="00A6356D">
        <w:rPr>
          <w:rFonts w:ascii="Times New Roman" w:hAnsi="Times New Roman" w:cs="Times New Roman"/>
          <w:sz w:val="24"/>
          <w:szCs w:val="24"/>
        </w:rPr>
        <w:t>Study sample descriptive statistics</w:t>
      </w:r>
    </w:p>
    <w:p w14:paraId="579123A7"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In a sample of the Fragile Families and Child Wellbeing Study, saliva DNA methylation was meas</w:t>
      </w:r>
      <w:r w:rsidRPr="00A6356D">
        <w:rPr>
          <w:rFonts w:ascii="Times New Roman" w:hAnsi="Times New Roman" w:cs="Times New Roman"/>
        </w:rPr>
        <w:t xml:space="preserve">ured on 1812 samples from 897 unique participants with the Illumina 450K array. Complete data on covariates of interest was available on 1505 samples from 811 participants who were included in the analysis (Figure 1). There were 694 participants with both </w:t>
      </w:r>
      <w:r w:rsidRPr="00A6356D">
        <w:rPr>
          <w:rFonts w:ascii="Times New Roman" w:hAnsi="Times New Roman" w:cs="Times New Roman"/>
        </w:rPr>
        <w:t xml:space="preserve">age 9 and age 15 DNA methylation samples. Excluded samples were </w:t>
      </w:r>
      <w:proofErr w:type="gramStart"/>
      <w:r w:rsidRPr="00A6356D">
        <w:rPr>
          <w:rFonts w:ascii="Times New Roman" w:hAnsi="Times New Roman" w:cs="Times New Roman"/>
        </w:rPr>
        <w:t>similar to</w:t>
      </w:r>
      <w:proofErr w:type="gramEnd"/>
      <w:r w:rsidRPr="00A6356D">
        <w:rPr>
          <w:rFonts w:ascii="Times New Roman" w:hAnsi="Times New Roman" w:cs="Times New Roman"/>
        </w:rPr>
        <w:t xml:space="preserve"> included samples, except that included samples were slightly more likely to be from children of African genetic ancestry and less likely to be from children of Hispanic genetic ance</w:t>
      </w:r>
      <w:r w:rsidRPr="00A6356D">
        <w:rPr>
          <w:rFonts w:ascii="Times New Roman" w:hAnsi="Times New Roman" w:cs="Times New Roman"/>
        </w:rPr>
        <w:t>stry (Supplemental Table 1). In the included sample, 20% percent of the mothers reported any prenatal maternal smoking, 12% reported prenatal alcohol use and 5% reported prenatal drug use. The mean income to poverty ratio of mothers at birth was 2.19. Of t</w:t>
      </w:r>
      <w:r w:rsidRPr="00A6356D">
        <w:rPr>
          <w:rFonts w:ascii="Times New Roman" w:hAnsi="Times New Roman" w:cs="Times New Roman"/>
        </w:rPr>
        <w:t>he children in the analytic sample, 50% were male, 60% were of African genetic ancestry, and 24% were of Hispanic genetic ancestry.</w:t>
      </w:r>
    </w:p>
    <w:p w14:paraId="7611A7C3"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We calculated several summary measures of DNA methylation, including polymethylation scores, global methylation, and epigene</w:t>
      </w:r>
      <w:r w:rsidRPr="00A6356D">
        <w:rPr>
          <w:rFonts w:ascii="Times New Roman" w:hAnsi="Times New Roman" w:cs="Times New Roman"/>
        </w:rPr>
        <w:t>tic clocks. Many of the methylation summary measures were correlated with each other (Supplemental Figure 1). For example, as expected, the percent of estimated immune cells was perfectly inversely correlated with the percent of estimate epithelial cells (</w:t>
      </w:r>
      <w:r w:rsidRPr="00A6356D">
        <w:rPr>
          <w:rFonts w:ascii="Times New Roman" w:hAnsi="Times New Roman" w:cs="Times New Roman"/>
        </w:rPr>
        <w:t xml:space="preserve">Pearson </w:t>
      </w:r>
      <m:oMath>
        <m:r>
          <w:rPr>
            <w:rFonts w:ascii="Cambria Math" w:hAnsi="Cambria Math" w:cs="Times New Roman"/>
          </w:rPr>
          <m:t>r</m:t>
        </m:r>
        <m:r>
          <w:rPr>
            <w:rFonts w:ascii="Cambria Math" w:hAnsi="Cambria Math" w:cs="Times New Roman"/>
          </w:rPr>
          <m:t>h</m:t>
        </m:r>
        <m:r>
          <w:rPr>
            <w:rFonts w:ascii="Cambria Math" w:hAnsi="Cambria Math" w:cs="Times New Roman"/>
          </w:rPr>
          <m:t>o</m:t>
        </m:r>
      </m:oMath>
      <w:r w:rsidRPr="00A6356D">
        <w:rPr>
          <w:rFonts w:ascii="Times New Roman" w:hAnsi="Times New Roman" w:cs="Times New Roman"/>
        </w:rPr>
        <w:t xml:space="preserve">=-1; </w:t>
      </w:r>
      <w:r w:rsidRPr="00A6356D">
        <w:rPr>
          <w:rFonts w:ascii="Times New Roman" w:hAnsi="Times New Roman" w:cs="Times New Roman"/>
          <w:i/>
          <w:iCs/>
        </w:rPr>
        <w:t>P</w:t>
      </w:r>
      <w:r w:rsidRPr="00A6356D">
        <w:rPr>
          <w:rFonts w:ascii="Times New Roman" w:hAnsi="Times New Roman" w:cs="Times New Roman"/>
        </w:rPr>
        <w:t xml:space="preserve"> value&lt;0.0001). Our primary polymethylation score measure, which was calculated using coefficients from a cell-type corrected regression, was very slightly correlated estimated cell-type proportion of immune cells (Pearson </w:t>
      </w:r>
      <m:oMath>
        <m:r>
          <w:rPr>
            <w:rFonts w:ascii="Cambria Math" w:hAnsi="Cambria Math" w:cs="Times New Roman"/>
          </w:rPr>
          <m:t>r</m:t>
        </m:r>
        <m:r>
          <w:rPr>
            <w:rFonts w:ascii="Cambria Math" w:hAnsi="Cambria Math" w:cs="Times New Roman"/>
          </w:rPr>
          <m:t>h</m:t>
        </m:r>
        <m:r>
          <w:rPr>
            <w:rFonts w:ascii="Cambria Math" w:hAnsi="Cambria Math" w:cs="Times New Roman"/>
          </w:rPr>
          <m:t>o</m:t>
        </m:r>
      </m:oMath>
      <w:r w:rsidRPr="00A6356D">
        <w:rPr>
          <w:rFonts w:ascii="Times New Roman" w:hAnsi="Times New Roman" w:cs="Times New Roman"/>
        </w:rPr>
        <w:t xml:space="preserve">=0.06; </w:t>
      </w:r>
      <w:r w:rsidRPr="00A6356D">
        <w:rPr>
          <w:rFonts w:ascii="Times New Roman" w:hAnsi="Times New Roman" w:cs="Times New Roman"/>
          <w:i/>
          <w:iCs/>
        </w:rPr>
        <w:t>P</w:t>
      </w:r>
      <w:r w:rsidRPr="00A6356D">
        <w:rPr>
          <w:rFonts w:ascii="Times New Roman" w:hAnsi="Times New Roman" w:cs="Times New Roman"/>
        </w:rPr>
        <w:t xml:space="preserve"> value=0.032).</w:t>
      </w:r>
    </w:p>
    <w:p w14:paraId="1E5DEBD6"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We compared epigenetic measures between the age 9 and age 15 visit among the 694 individuals with data from both visits (Supplemental Figure 2). The correlation across ages was strongest for the primary polymethylation score (Pearson</w:t>
      </w:r>
      <w:r w:rsidRPr="00A6356D">
        <w:rPr>
          <w:rFonts w:ascii="Times New Roman" w:hAnsi="Times New Roman" w:cs="Times New Roman"/>
        </w:rPr>
        <w:t xml:space="preserve"> </w:t>
      </w:r>
      <m:oMath>
        <m:r>
          <w:rPr>
            <w:rFonts w:ascii="Cambria Math" w:hAnsi="Cambria Math" w:cs="Times New Roman"/>
          </w:rPr>
          <m:t>ρ</m:t>
        </m:r>
      </m:oMath>
      <w:r w:rsidRPr="00A6356D">
        <w:rPr>
          <w:rFonts w:ascii="Times New Roman" w:hAnsi="Times New Roman" w:cs="Times New Roman"/>
        </w:rPr>
        <w:t xml:space="preserve">=0.9, </w:t>
      </w:r>
      <w:r w:rsidRPr="00A6356D">
        <w:rPr>
          <w:rFonts w:ascii="Times New Roman" w:hAnsi="Times New Roman" w:cs="Times New Roman"/>
          <w:i/>
          <w:iCs/>
        </w:rPr>
        <w:t>P</w:t>
      </w:r>
      <w:r w:rsidRPr="00A6356D">
        <w:rPr>
          <w:rFonts w:ascii="Times New Roman" w:hAnsi="Times New Roman" w:cs="Times New Roman"/>
        </w:rPr>
        <w:t xml:space="preserve"> value&lt;0.0001). The distribution of epigenetic ages shifted between the age 9 and age 15 visit, as expected (Supplemental Figure 3). Among age 9 samples, the mean estimated age from the pediatric clock was 9 and the mean estimated age from the GR</w:t>
      </w:r>
      <w:r w:rsidRPr="00A6356D">
        <w:rPr>
          <w:rFonts w:ascii="Times New Roman" w:hAnsi="Times New Roman" w:cs="Times New Roman"/>
        </w:rPr>
        <w:t>IM clock was 25. Among age 15 samples, the mean estimated age from the pediatric clock was 12 and the mean estimated age from the GRIM clock was 30. The distribution of estimated cell-type proportions also shifted between visits while the distribution of g</w:t>
      </w:r>
      <w:r w:rsidRPr="00A6356D">
        <w:rPr>
          <w:rFonts w:ascii="Times New Roman" w:hAnsi="Times New Roman" w:cs="Times New Roman"/>
        </w:rPr>
        <w:t>lobal methylation and polymethylation scores were more consistent (Supplemental Figure 3).</w:t>
      </w:r>
    </w:p>
    <w:p w14:paraId="142D3E4C"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 xml:space="preserve">In bivariate analyses and multivariable models, we focused on the polymethylation scores and the single top CpG site from prior research, cg05575921 in the </w:t>
      </w:r>
      <w:r w:rsidRPr="00A6356D">
        <w:rPr>
          <w:rFonts w:ascii="Times New Roman" w:hAnsi="Times New Roman" w:cs="Times New Roman"/>
          <w:i/>
          <w:iCs/>
        </w:rPr>
        <w:t>AHRR</w:t>
      </w:r>
      <w:r w:rsidRPr="00A6356D">
        <w:rPr>
          <w:rFonts w:ascii="Times New Roman" w:hAnsi="Times New Roman" w:cs="Times New Roman"/>
        </w:rPr>
        <w:t xml:space="preserve"> </w:t>
      </w:r>
      <w:proofErr w:type="gramStart"/>
      <w:r w:rsidRPr="00A6356D">
        <w:rPr>
          <w:rFonts w:ascii="Times New Roman" w:hAnsi="Times New Roman" w:cs="Times New Roman"/>
        </w:rPr>
        <w:t>gene</w:t>
      </w:r>
      <w:r w:rsidRPr="00A6356D">
        <w:rPr>
          <w:rFonts w:ascii="Times New Roman" w:hAnsi="Times New Roman" w:cs="Times New Roman"/>
        </w:rPr>
        <w:t>,,</w:t>
      </w:r>
      <w:proofErr w:type="gramEnd"/>
      <w:r w:rsidRPr="00A6356D">
        <w:rPr>
          <w:rFonts w:ascii="Times New Roman" w:hAnsi="Times New Roman" w:cs="Times New Roman"/>
        </w:rPr>
        <w:t xml:space="preserve"> as hypothesized biomarkers, and used global methylation and the pediatric clock as negative controls.</w:t>
      </w:r>
    </w:p>
    <w:p w14:paraId="26BB9D03" w14:textId="77777777" w:rsidR="0043276E" w:rsidRPr="00A6356D" w:rsidRDefault="00EF4614">
      <w:pPr>
        <w:pStyle w:val="Heading2"/>
        <w:rPr>
          <w:rFonts w:ascii="Times New Roman" w:hAnsi="Times New Roman" w:cs="Times New Roman"/>
          <w:sz w:val="24"/>
          <w:szCs w:val="24"/>
        </w:rPr>
      </w:pPr>
      <w:bookmarkStart w:id="6" w:name="Xf19002aebf7695948f0748887afa4504d65ff38"/>
      <w:bookmarkEnd w:id="5"/>
      <w:r w:rsidRPr="00A6356D">
        <w:rPr>
          <w:rFonts w:ascii="Times New Roman" w:hAnsi="Times New Roman" w:cs="Times New Roman"/>
          <w:sz w:val="24"/>
          <w:szCs w:val="24"/>
        </w:rPr>
        <w:t>Bivariate associations between prenatal maternal smoking and DNA methylation summary measures</w:t>
      </w:r>
    </w:p>
    <w:p w14:paraId="068346CC"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 xml:space="preserve">Mothers who reported smoking during pregnancy had lower income to poverty ratios (1.49) than those who did not </w:t>
      </w:r>
      <w:proofErr w:type="gramStart"/>
      <w:r w:rsidRPr="00A6356D">
        <w:rPr>
          <w:rFonts w:ascii="Times New Roman" w:hAnsi="Times New Roman" w:cs="Times New Roman"/>
        </w:rPr>
        <w:t>( 2.37</w:t>
      </w:r>
      <w:proofErr w:type="gramEnd"/>
      <w:r w:rsidRPr="00A6356D">
        <w:rPr>
          <w:rFonts w:ascii="Times New Roman" w:hAnsi="Times New Roman" w:cs="Times New Roman"/>
        </w:rPr>
        <w:t>). Mothers who smoked were more likely to rep</w:t>
      </w:r>
      <w:r w:rsidRPr="00A6356D">
        <w:rPr>
          <w:rFonts w:ascii="Times New Roman" w:hAnsi="Times New Roman" w:cs="Times New Roman"/>
        </w:rPr>
        <w:t xml:space="preserve">ort prenatal alcohol use (30% vs 7%), prenatal drug use (18% vs 2%) and postnatal smoking (96% vs 25%) than mothers who did not report prenatal maternal smoking (Table 1). Children of mothers who reported smoking during pregnancy were more likely to be of </w:t>
      </w:r>
      <w:r w:rsidRPr="00A6356D">
        <w:rPr>
          <w:rFonts w:ascii="Times New Roman" w:hAnsi="Times New Roman" w:cs="Times New Roman"/>
        </w:rPr>
        <w:t xml:space="preserve">European genetic ancestry (23%) than children of mothers who did not (14%, </w:t>
      </w:r>
      <w:r w:rsidRPr="00A6356D">
        <w:rPr>
          <w:rFonts w:ascii="Times New Roman" w:hAnsi="Times New Roman" w:cs="Times New Roman"/>
          <w:i/>
          <w:iCs/>
        </w:rPr>
        <w:t>P</w:t>
      </w:r>
      <w:r w:rsidRPr="00A6356D">
        <w:rPr>
          <w:rFonts w:ascii="Times New Roman" w:hAnsi="Times New Roman" w:cs="Times New Roman"/>
        </w:rPr>
        <w:t xml:space="preserve"> value=&lt;0.001). Children of mothers who reported smoking during pregnancy had higher prenatal maternal smoking polymethylation scores than children of mothers who did not at both t</w:t>
      </w:r>
      <w:r w:rsidRPr="00A6356D">
        <w:rPr>
          <w:rFonts w:ascii="Times New Roman" w:hAnsi="Times New Roman" w:cs="Times New Roman"/>
        </w:rPr>
        <w:t xml:space="preserve">he age 9 (0.09 vs -0.04, </w:t>
      </w:r>
      <w:r w:rsidRPr="00A6356D">
        <w:rPr>
          <w:rFonts w:ascii="Times New Roman" w:hAnsi="Times New Roman" w:cs="Times New Roman"/>
          <w:i/>
          <w:iCs/>
        </w:rPr>
        <w:t>P</w:t>
      </w:r>
      <w:r w:rsidRPr="00A6356D">
        <w:rPr>
          <w:rFonts w:ascii="Times New Roman" w:hAnsi="Times New Roman" w:cs="Times New Roman"/>
        </w:rPr>
        <w:t xml:space="preserve"> value&lt;0.001) and age 15 </w:t>
      </w:r>
      <w:r w:rsidRPr="00A6356D">
        <w:rPr>
          <w:rFonts w:ascii="Times New Roman" w:hAnsi="Times New Roman" w:cs="Times New Roman"/>
        </w:rPr>
        <w:lastRenderedPageBreak/>
        <w:t xml:space="preserve">(0.11 vs -0.01, </w:t>
      </w:r>
      <w:r w:rsidRPr="00A6356D">
        <w:rPr>
          <w:rFonts w:ascii="Times New Roman" w:hAnsi="Times New Roman" w:cs="Times New Roman"/>
          <w:i/>
          <w:iCs/>
        </w:rPr>
        <w:t>P</w:t>
      </w:r>
      <w:r w:rsidRPr="00A6356D">
        <w:rPr>
          <w:rFonts w:ascii="Times New Roman" w:hAnsi="Times New Roman" w:cs="Times New Roman"/>
        </w:rPr>
        <w:t xml:space="preserve"> value&lt;0.001) visits (Table 1, Supplemental Table 2). At age 9, children exposed to prenatal maternal smoking had lower DNA methylation at cg05575921 (76.79%) than children of non-smoking </w:t>
      </w:r>
      <w:r w:rsidRPr="00A6356D">
        <w:rPr>
          <w:rFonts w:ascii="Times New Roman" w:hAnsi="Times New Roman" w:cs="Times New Roman"/>
        </w:rPr>
        <w:t xml:space="preserve">mothers (77.82%, </w:t>
      </w:r>
      <w:r w:rsidRPr="00A6356D">
        <w:rPr>
          <w:rFonts w:ascii="Times New Roman" w:hAnsi="Times New Roman" w:cs="Times New Roman"/>
          <w:i/>
          <w:iCs/>
        </w:rPr>
        <w:t>P</w:t>
      </w:r>
      <w:r w:rsidRPr="00A6356D">
        <w:rPr>
          <w:rFonts w:ascii="Times New Roman" w:hAnsi="Times New Roman" w:cs="Times New Roman"/>
        </w:rPr>
        <w:t xml:space="preserve"> value=0.04). At age 15, children exposed to prenatal smoking had lower DNA methylation at cg05575921 (76.07%) than children of non-smoking mothers, although this difference was not significant (76.81% </w:t>
      </w:r>
      <w:r w:rsidRPr="00A6356D">
        <w:rPr>
          <w:rFonts w:ascii="Times New Roman" w:hAnsi="Times New Roman" w:cs="Times New Roman"/>
          <w:i/>
          <w:iCs/>
        </w:rPr>
        <w:t>P</w:t>
      </w:r>
      <w:r w:rsidRPr="00A6356D">
        <w:rPr>
          <w:rFonts w:ascii="Times New Roman" w:hAnsi="Times New Roman" w:cs="Times New Roman"/>
        </w:rPr>
        <w:t xml:space="preserve"> value= 0.21).</w:t>
      </w:r>
    </w:p>
    <w:p w14:paraId="753FB741" w14:textId="77777777" w:rsidR="0043276E" w:rsidRPr="00A6356D" w:rsidRDefault="00EF4614">
      <w:pPr>
        <w:pStyle w:val="Heading2"/>
        <w:rPr>
          <w:rFonts w:ascii="Times New Roman" w:hAnsi="Times New Roman" w:cs="Times New Roman"/>
          <w:sz w:val="24"/>
          <w:szCs w:val="24"/>
        </w:rPr>
      </w:pPr>
      <w:bookmarkStart w:id="7" w:name="Xcd43c5fdb5606c098f2c1b51016e7aa1789e155"/>
      <w:bookmarkEnd w:id="6"/>
      <w:r w:rsidRPr="00A6356D">
        <w:rPr>
          <w:rFonts w:ascii="Times New Roman" w:hAnsi="Times New Roman" w:cs="Times New Roman"/>
          <w:sz w:val="24"/>
          <w:szCs w:val="24"/>
        </w:rPr>
        <w:t>Multivariable associ</w:t>
      </w:r>
      <w:r w:rsidRPr="00A6356D">
        <w:rPr>
          <w:rFonts w:ascii="Times New Roman" w:hAnsi="Times New Roman" w:cs="Times New Roman"/>
          <w:sz w:val="24"/>
          <w:szCs w:val="24"/>
        </w:rPr>
        <w:t>ations between prenatal maternal smoking and DNA methylation summary measures</w:t>
      </w:r>
    </w:p>
    <w:p w14:paraId="28662CD4"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The association between prenatal maternal smoking and the polymethylation score was also observed in multivariable models, adjusting for base model covariates of child sex, mater</w:t>
      </w:r>
      <w:r w:rsidRPr="00A6356D">
        <w:rPr>
          <w:rFonts w:ascii="Times New Roman" w:hAnsi="Times New Roman" w:cs="Times New Roman"/>
        </w:rPr>
        <w:t>nal income to poverty ratio at baseline, proportion of salivary immune cells, sample plate from DNA methlation analysis, and child age (Figure 3; Supplemental Table 2). At age 9, prenatal maternal smoke exposure was associated with a 0.52 (95%CI: 0.36, 0.6</w:t>
      </w:r>
      <w:r w:rsidRPr="00A6356D">
        <w:rPr>
          <w:rFonts w:ascii="Times New Roman" w:hAnsi="Times New Roman" w:cs="Times New Roman"/>
        </w:rPr>
        <w:t>7) standard deviation higher polymethylation score. At age 15, prenatal maternal smoke exposure was associated with a 0.46 (95%CI: 0.3, 0.62) standard deviation higher polymethylation score. A consistent association was observed when stratifying to the Afr</w:t>
      </w:r>
      <w:r w:rsidRPr="00A6356D">
        <w:rPr>
          <w:rFonts w:ascii="Times New Roman" w:hAnsi="Times New Roman" w:cs="Times New Roman"/>
        </w:rPr>
        <w:t>ican genetic ancestry sample (n= 489). In the African genetic ancestry sample at age 9, prenatal maternal smoking was associated with a 0.55 (95%CI: 0.34, 0.75) standard deviation higher polymethylation score. The direction and magnitude of the association</w:t>
      </w:r>
      <w:r w:rsidRPr="00A6356D">
        <w:rPr>
          <w:rFonts w:ascii="Times New Roman" w:hAnsi="Times New Roman" w:cs="Times New Roman"/>
        </w:rPr>
        <w:t xml:space="preserve"> was similar in the European and Hispanic genetic ancestry samples at age 9, though attenuated at age 15 (Figure 3; Supplemental Tables 2).</w:t>
      </w:r>
    </w:p>
    <w:p w14:paraId="72D2905D"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 xml:space="preserve">At age 9, prenatal maternal smoking was associated with -1.07 percent lower DNA methylation at cg055975921 (95% CI: </w:t>
      </w:r>
      <w:r w:rsidRPr="00A6356D">
        <w:rPr>
          <w:rFonts w:ascii="Times New Roman" w:hAnsi="Times New Roman" w:cs="Times New Roman"/>
        </w:rPr>
        <w:t>-1.72, -0.41) after adjusting forbase model covariates. Similarly, at age 15 prenatal maternal smoking was associated with -0.84 percent lower DNA methylation at cg055975921 (95%CI: (-1.62, -0.06)). The magnitude of the association between prenatal materna</w:t>
      </w:r>
      <w:r w:rsidRPr="00A6356D">
        <w:rPr>
          <w:rFonts w:ascii="Times New Roman" w:hAnsi="Times New Roman" w:cs="Times New Roman"/>
        </w:rPr>
        <w:t>l smoking and cg05575921 was reduced in European genetic ancestry samples at age 15 (Figure 3). The direction of the association between prenatal maternal smoking and cg05575921 was reversed in Hispanic genetic ancestry sample (Figure 3).</w:t>
      </w:r>
    </w:p>
    <w:p w14:paraId="12F92757"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Prenatal maternal</w:t>
      </w:r>
      <w:r w:rsidRPr="00A6356D">
        <w:rPr>
          <w:rFonts w:ascii="Times New Roman" w:hAnsi="Times New Roman" w:cs="Times New Roman"/>
        </w:rPr>
        <w:t xml:space="preserve"> smoking was not associated with global DNA methylation or epigenetic age (Figure 3).</w:t>
      </w:r>
    </w:p>
    <w:p w14:paraId="7B66E947" w14:textId="77777777" w:rsidR="0043276E" w:rsidRPr="00A6356D" w:rsidRDefault="00EF4614">
      <w:pPr>
        <w:pStyle w:val="Heading2"/>
        <w:rPr>
          <w:rFonts w:ascii="Times New Roman" w:hAnsi="Times New Roman" w:cs="Times New Roman"/>
          <w:sz w:val="24"/>
          <w:szCs w:val="24"/>
        </w:rPr>
      </w:pPr>
      <w:bookmarkStart w:id="8" w:name="X37dcca9992dcec8469941304cf481e4468e1ed7"/>
      <w:bookmarkEnd w:id="7"/>
      <w:r w:rsidRPr="00A6356D">
        <w:rPr>
          <w:rFonts w:ascii="Times New Roman" w:hAnsi="Times New Roman" w:cs="Times New Roman"/>
          <w:sz w:val="24"/>
          <w:szCs w:val="24"/>
        </w:rPr>
        <w:t>Sensitivity analyses for association testing</w:t>
      </w:r>
    </w:p>
    <w:p w14:paraId="36103D3C"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 xml:space="preserve">After additionally adjusting for other prenatal exposures and postnatal smoke </w:t>
      </w:r>
      <w:proofErr w:type="gramStart"/>
      <w:r w:rsidRPr="00A6356D">
        <w:rPr>
          <w:rFonts w:ascii="Times New Roman" w:hAnsi="Times New Roman" w:cs="Times New Roman"/>
        </w:rPr>
        <w:t>exposure</w:t>
      </w:r>
      <w:proofErr w:type="gramEnd"/>
      <w:r w:rsidRPr="00A6356D">
        <w:rPr>
          <w:rFonts w:ascii="Times New Roman" w:hAnsi="Times New Roman" w:cs="Times New Roman"/>
        </w:rPr>
        <w:t>, the association between prenatal mate</w:t>
      </w:r>
      <w:r w:rsidRPr="00A6356D">
        <w:rPr>
          <w:rFonts w:ascii="Times New Roman" w:hAnsi="Times New Roman" w:cs="Times New Roman"/>
        </w:rPr>
        <w:t xml:space="preserve">rnal smoking and the polymethylation score was very consistent (Supplemental Figure 4). Similarly, after additionally adjusting for other prenatal exposures and postnatal smoke </w:t>
      </w:r>
      <w:proofErr w:type="gramStart"/>
      <w:r w:rsidRPr="00A6356D">
        <w:rPr>
          <w:rFonts w:ascii="Times New Roman" w:hAnsi="Times New Roman" w:cs="Times New Roman"/>
        </w:rPr>
        <w:t>exposure</w:t>
      </w:r>
      <w:proofErr w:type="gramEnd"/>
      <w:r w:rsidRPr="00A6356D">
        <w:rPr>
          <w:rFonts w:ascii="Times New Roman" w:hAnsi="Times New Roman" w:cs="Times New Roman"/>
        </w:rPr>
        <w:t>, the direction of the association between prenatal maternal smoking an</w:t>
      </w:r>
      <w:r w:rsidRPr="00A6356D">
        <w:rPr>
          <w:rFonts w:ascii="Times New Roman" w:hAnsi="Times New Roman" w:cs="Times New Roman"/>
        </w:rPr>
        <w:t xml:space="preserve">d cg055975921 was consistent, although no longer significant at age 15. Children exposed to postnatal </w:t>
      </w:r>
      <w:proofErr w:type="gramStart"/>
      <w:r w:rsidRPr="00A6356D">
        <w:rPr>
          <w:rFonts w:ascii="Times New Roman" w:hAnsi="Times New Roman" w:cs="Times New Roman"/>
        </w:rPr>
        <w:t>smoke</w:t>
      </w:r>
      <w:proofErr w:type="gramEnd"/>
      <w:r w:rsidRPr="00A6356D">
        <w:rPr>
          <w:rFonts w:ascii="Times New Roman" w:hAnsi="Times New Roman" w:cs="Times New Roman"/>
        </w:rPr>
        <w:t xml:space="preserve"> but not prenatal smoke did not have higher polymethylation scores than children unexposed to both postnatal and prenatal smoke. (Supplemental Figure</w:t>
      </w:r>
      <w:r w:rsidRPr="00A6356D">
        <w:rPr>
          <w:rFonts w:ascii="Times New Roman" w:hAnsi="Times New Roman" w:cs="Times New Roman"/>
        </w:rPr>
        <w:t xml:space="preserve"> 5). Results were also similar when controlling for surrogate variables instead of known covariates (Supplemental Figure 6; Supplemental Table 2).</w:t>
      </w:r>
    </w:p>
    <w:p w14:paraId="2809E4C4"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Results were similar when using linear mixed effect models instead of age-stratified models and adjusting for</w:t>
      </w:r>
      <w:r w:rsidRPr="00A6356D">
        <w:rPr>
          <w:rFonts w:ascii="Times New Roman" w:hAnsi="Times New Roman" w:cs="Times New Roman"/>
        </w:rPr>
        <w:t xml:space="preserve"> base model covariates (Supplemental Table 3 &amp; 4).</w:t>
      </w:r>
    </w:p>
    <w:p w14:paraId="1E99EF00"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lastRenderedPageBreak/>
        <w:t>Results were also similar when using polymethylation scores constructed using alternative regression coefficients (see Methods, Supplemental Figure 7). The association between prenatal maternal smoking and</w:t>
      </w:r>
      <w:r w:rsidRPr="00A6356D">
        <w:rPr>
          <w:rFonts w:ascii="Times New Roman" w:hAnsi="Times New Roman" w:cs="Times New Roman"/>
        </w:rPr>
        <w:t xml:space="preserve"> the polymethylation score using regression coefficients from newborn cord blood with cell-type controls was the strongest. Prenatal maternal smoking was also associated with other selected </w:t>
      </w:r>
      <w:r w:rsidRPr="00A6356D">
        <w:rPr>
          <w:rFonts w:ascii="Times New Roman" w:hAnsi="Times New Roman" w:cs="Times New Roman"/>
          <w:i/>
          <w:iCs/>
        </w:rPr>
        <w:t>a priori</w:t>
      </w:r>
      <w:r w:rsidRPr="00A6356D">
        <w:rPr>
          <w:rFonts w:ascii="Times New Roman" w:hAnsi="Times New Roman" w:cs="Times New Roman"/>
        </w:rPr>
        <w:t xml:space="preserve"> CpG sites consistently with associations reported in prev</w:t>
      </w:r>
      <w:r w:rsidRPr="00A6356D">
        <w:rPr>
          <w:rFonts w:ascii="Times New Roman" w:hAnsi="Times New Roman" w:cs="Times New Roman"/>
        </w:rPr>
        <w:t>ious meta-analyses (Supplemental Table 2, Supplemental Figure 8).</w:t>
      </w:r>
    </w:p>
    <w:p w14:paraId="12728488" w14:textId="77777777" w:rsidR="0043276E" w:rsidRPr="00A6356D" w:rsidRDefault="00EF4614">
      <w:pPr>
        <w:pStyle w:val="Heading2"/>
        <w:rPr>
          <w:rFonts w:ascii="Times New Roman" w:hAnsi="Times New Roman" w:cs="Times New Roman"/>
          <w:sz w:val="24"/>
          <w:szCs w:val="24"/>
        </w:rPr>
      </w:pPr>
      <w:bookmarkStart w:id="9" w:name="X009b3bb4cfc24b11a1264ad9c97d34c57a7b84a"/>
      <w:bookmarkEnd w:id="8"/>
      <w:r w:rsidRPr="00A6356D">
        <w:rPr>
          <w:rFonts w:ascii="Times New Roman" w:hAnsi="Times New Roman" w:cs="Times New Roman"/>
          <w:sz w:val="24"/>
          <w:szCs w:val="24"/>
        </w:rPr>
        <w:t>Accuracy of polymethylation scores as a biomarker of prenatal maternal smoking</w:t>
      </w:r>
    </w:p>
    <w:p w14:paraId="4E530B5B"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 xml:space="preserve">Next, we compared the accuracy of different DNA methylation summary measures for classifying prenatal maternal </w:t>
      </w:r>
      <w:r w:rsidRPr="00A6356D">
        <w:rPr>
          <w:rFonts w:ascii="Times New Roman" w:hAnsi="Times New Roman" w:cs="Times New Roman"/>
        </w:rPr>
        <w:t>smoking using receiver operating curves (Figure 4A; Supplemental Table 5). We considered classification when using DNA methylation summary measures alone. We also considered classification when using DNA methylation summary measures in addition to a base m</w:t>
      </w:r>
      <w:r w:rsidRPr="00A6356D">
        <w:rPr>
          <w:rFonts w:ascii="Times New Roman" w:hAnsi="Times New Roman" w:cs="Times New Roman"/>
        </w:rPr>
        <w:t>odel of child sex, maternal income to poverty ratio at baseline, child age at DNA methylation measurement, estimated immune cell proportion, plate from methylation processing and the first two components of genetic ancestry. When used without DNA methylati</w:t>
      </w:r>
      <w:r w:rsidRPr="00A6356D">
        <w:rPr>
          <w:rFonts w:ascii="Times New Roman" w:hAnsi="Times New Roman" w:cs="Times New Roman"/>
        </w:rPr>
        <w:t>on measures, these base model variables had an area under the curve (AUC) of 0.73 at age 9 and 0.72 at age 15.</w:t>
      </w:r>
    </w:p>
    <w:p w14:paraId="62E77381"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 xml:space="preserve">At age 9, including the polymethylation score significantly improved the base model accuracy (AUC: 0.77, </w:t>
      </w:r>
      <w:r w:rsidRPr="00A6356D">
        <w:rPr>
          <w:rFonts w:ascii="Times New Roman" w:hAnsi="Times New Roman" w:cs="Times New Roman"/>
          <w:i/>
          <w:iCs/>
        </w:rPr>
        <w:t>P</w:t>
      </w:r>
      <w:r w:rsidRPr="00A6356D">
        <w:rPr>
          <w:rFonts w:ascii="Times New Roman" w:hAnsi="Times New Roman" w:cs="Times New Roman"/>
        </w:rPr>
        <w:t xml:space="preserve"> value comparing to base model&lt;0.001). </w:t>
      </w:r>
      <w:r w:rsidRPr="00A6356D">
        <w:rPr>
          <w:rFonts w:ascii="Times New Roman" w:hAnsi="Times New Roman" w:cs="Times New Roman"/>
        </w:rPr>
        <w:t>At age 15, similarly, including the polymethylation score significantly improved the base model accuracy (AUC:0.</w:t>
      </w:r>
      <w:proofErr w:type="gramStart"/>
      <w:r w:rsidRPr="00A6356D">
        <w:rPr>
          <w:rFonts w:ascii="Times New Roman" w:hAnsi="Times New Roman" w:cs="Times New Roman"/>
        </w:rPr>
        <w:t>77 ,</w:t>
      </w:r>
      <w:proofErr w:type="gramEnd"/>
      <w:r w:rsidRPr="00A6356D">
        <w:rPr>
          <w:rFonts w:ascii="Times New Roman" w:hAnsi="Times New Roman" w:cs="Times New Roman"/>
        </w:rPr>
        <w:t xml:space="preserve"> </w:t>
      </w:r>
      <w:r w:rsidRPr="00A6356D">
        <w:rPr>
          <w:rFonts w:ascii="Times New Roman" w:hAnsi="Times New Roman" w:cs="Times New Roman"/>
          <w:i/>
          <w:iCs/>
        </w:rPr>
        <w:t>P</w:t>
      </w:r>
      <w:r w:rsidRPr="00A6356D">
        <w:rPr>
          <w:rFonts w:ascii="Times New Roman" w:hAnsi="Times New Roman" w:cs="Times New Roman"/>
        </w:rPr>
        <w:t xml:space="preserve"> value&lt;0.001).</w:t>
      </w:r>
    </w:p>
    <w:p w14:paraId="644706B6"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At age 9, the base model with the polymethylation score had a larger AUC than the base model with cg05575921 (AUC base mode</w:t>
      </w:r>
      <w:r w:rsidRPr="00A6356D">
        <w:rPr>
          <w:rFonts w:ascii="Times New Roman" w:hAnsi="Times New Roman" w:cs="Times New Roman"/>
        </w:rPr>
        <w:t xml:space="preserve">l + cg05575921: 0.74; </w:t>
      </w:r>
      <w:r w:rsidRPr="00A6356D">
        <w:rPr>
          <w:rFonts w:ascii="Times New Roman" w:hAnsi="Times New Roman" w:cs="Times New Roman"/>
          <w:i/>
          <w:iCs/>
        </w:rPr>
        <w:t>P</w:t>
      </w:r>
      <w:r w:rsidRPr="00A6356D">
        <w:rPr>
          <w:rFonts w:ascii="Times New Roman" w:hAnsi="Times New Roman" w:cs="Times New Roman"/>
        </w:rPr>
        <w:t xml:space="preserve"> value =0.0334). At age 15, this was also true (AUC for base model + cg05575921=0.73, </w:t>
      </w:r>
      <w:r w:rsidRPr="00A6356D">
        <w:rPr>
          <w:rFonts w:ascii="Times New Roman" w:hAnsi="Times New Roman" w:cs="Times New Roman"/>
          <w:i/>
          <w:iCs/>
        </w:rPr>
        <w:t>P</w:t>
      </w:r>
      <w:r w:rsidRPr="00A6356D">
        <w:rPr>
          <w:rFonts w:ascii="Times New Roman" w:hAnsi="Times New Roman" w:cs="Times New Roman"/>
        </w:rPr>
        <w:t xml:space="preserve"> value=0.0071). Accuracy was not improved by including polymethylation scores from age 9 and age 15 together (Figure 4B).</w:t>
      </w:r>
    </w:p>
    <w:p w14:paraId="13D94EB5" w14:textId="77777777" w:rsidR="0043276E" w:rsidRPr="00A6356D" w:rsidRDefault="00EF4614">
      <w:pPr>
        <w:pStyle w:val="Heading2"/>
        <w:rPr>
          <w:rFonts w:ascii="Times New Roman" w:hAnsi="Times New Roman" w:cs="Times New Roman"/>
          <w:sz w:val="24"/>
          <w:szCs w:val="24"/>
        </w:rPr>
      </w:pPr>
      <w:bookmarkStart w:id="10" w:name="X433ec1d815aaf265015f04d793103f76efd1bb1"/>
      <w:bookmarkEnd w:id="9"/>
      <w:r w:rsidRPr="00A6356D">
        <w:rPr>
          <w:rFonts w:ascii="Times New Roman" w:hAnsi="Times New Roman" w:cs="Times New Roman"/>
          <w:sz w:val="24"/>
          <w:szCs w:val="24"/>
        </w:rPr>
        <w:t>Sensitivity analyses for</w:t>
      </w:r>
      <w:r w:rsidRPr="00A6356D">
        <w:rPr>
          <w:rFonts w:ascii="Times New Roman" w:hAnsi="Times New Roman" w:cs="Times New Roman"/>
          <w:sz w:val="24"/>
          <w:szCs w:val="24"/>
        </w:rPr>
        <w:t xml:space="preserve"> biomarker accuracy assessment</w:t>
      </w:r>
    </w:p>
    <w:p w14:paraId="12AD4063"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Results were similar when using other coefficients as the weights in construction of the polymethylation scores. However, the AUC was always significantly higher when using the coefficients from a model which incorporated cel</w:t>
      </w:r>
      <w:r w:rsidRPr="00A6356D">
        <w:rPr>
          <w:rFonts w:ascii="Times New Roman" w:hAnsi="Times New Roman" w:cs="Times New Roman"/>
        </w:rPr>
        <w:t>l-type control as weights (Supplemental Table 6).</w:t>
      </w:r>
    </w:p>
    <w:p w14:paraId="1B8BC625" w14:textId="77777777" w:rsidR="0043276E" w:rsidRPr="00A6356D" w:rsidRDefault="00EF4614">
      <w:pPr>
        <w:pStyle w:val="Heading1"/>
        <w:rPr>
          <w:rFonts w:ascii="Times New Roman" w:hAnsi="Times New Roman" w:cs="Times New Roman"/>
          <w:sz w:val="24"/>
          <w:szCs w:val="24"/>
        </w:rPr>
      </w:pPr>
      <w:bookmarkStart w:id="11" w:name="discussion"/>
      <w:bookmarkEnd w:id="4"/>
      <w:bookmarkEnd w:id="10"/>
      <w:r w:rsidRPr="00A6356D">
        <w:rPr>
          <w:rFonts w:ascii="Times New Roman" w:hAnsi="Times New Roman" w:cs="Times New Roman"/>
          <w:sz w:val="24"/>
          <w:szCs w:val="24"/>
        </w:rPr>
        <w:t>Discussion</w:t>
      </w:r>
    </w:p>
    <w:p w14:paraId="5C3D4B69"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 xml:space="preserve">In the longitudinal Fragile Families and Child Wellbeing birth cohort, we observed that prenatal maternal smoking was associated with DNA methylation in children’s saliva samples from ages 9 and </w:t>
      </w:r>
      <w:r w:rsidRPr="00A6356D">
        <w:rPr>
          <w:rFonts w:ascii="Times New Roman" w:hAnsi="Times New Roman" w:cs="Times New Roman"/>
        </w:rPr>
        <w:t xml:space="preserve">15. Prenatal maternal smoking was associated with polymethylation scores across strata of child age and ancestry. Global methylation and epigenetic clocks were not associated with maternal smoking exposure demonstrating a specific and persistent signal of </w:t>
      </w:r>
      <w:r w:rsidRPr="00A6356D">
        <w:rPr>
          <w:rFonts w:ascii="Times New Roman" w:hAnsi="Times New Roman" w:cs="Times New Roman"/>
        </w:rPr>
        <w:t xml:space="preserve">prenatal smoke exposure in DNA methylation. Polymethylation scores had reasonable accuracy for classifying prenatal maternal smoking. This accuracy was more consistent across time than when using individual </w:t>
      </w:r>
      <w:r w:rsidRPr="00A6356D">
        <w:rPr>
          <w:rFonts w:ascii="Times New Roman" w:hAnsi="Times New Roman" w:cs="Times New Roman"/>
          <w:i/>
          <w:iCs/>
        </w:rPr>
        <w:t>a priori</w:t>
      </w:r>
      <w:r w:rsidRPr="00A6356D">
        <w:rPr>
          <w:rFonts w:ascii="Times New Roman" w:hAnsi="Times New Roman" w:cs="Times New Roman"/>
        </w:rPr>
        <w:t xml:space="preserve"> CpG sites.</w:t>
      </w:r>
    </w:p>
    <w:p w14:paraId="3682F069"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lastRenderedPageBreak/>
        <w:t>Our findings are consistent w</w:t>
      </w:r>
      <w:r w:rsidRPr="00A6356D">
        <w:rPr>
          <w:rFonts w:ascii="Times New Roman" w:hAnsi="Times New Roman" w:cs="Times New Roman"/>
        </w:rPr>
        <w:t xml:space="preserve">ith the previous literature on associations between prenatal maternal smoking and DNA methylation. We replicated top hits from previous epigenome wide association studies of DNA methylation in cord and peripheral </w:t>
      </w:r>
      <w:proofErr w:type="gramStart"/>
      <w:r w:rsidRPr="00A6356D">
        <w:rPr>
          <w:rFonts w:ascii="Times New Roman" w:hAnsi="Times New Roman" w:cs="Times New Roman"/>
        </w:rPr>
        <w:t>blood[</w:t>
      </w:r>
      <w:proofErr w:type="gramEnd"/>
      <w:r w:rsidRPr="00A6356D">
        <w:rPr>
          <w:rFonts w:ascii="Times New Roman" w:hAnsi="Times New Roman" w:cs="Times New Roman"/>
        </w:rPr>
        <w:t>6, 26]. There are no previous studies</w:t>
      </w:r>
      <w:r w:rsidRPr="00A6356D">
        <w:rPr>
          <w:rFonts w:ascii="Times New Roman" w:hAnsi="Times New Roman" w:cs="Times New Roman"/>
        </w:rPr>
        <w:t xml:space="preserve"> of prenatal maternal smoking and saliva DNA methylation. However, previous work has shown that the majority of CpG sites are similarly methylated in blood and saliva (reviewed in [27]).</w:t>
      </w:r>
    </w:p>
    <w:p w14:paraId="584DA9E2"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We advance the literature on prenatal maternal smoking and DNA methyl</w:t>
      </w:r>
      <w:r w:rsidRPr="00A6356D">
        <w:rPr>
          <w:rFonts w:ascii="Times New Roman" w:hAnsi="Times New Roman" w:cs="Times New Roman"/>
        </w:rPr>
        <w:t>ation by evaluating the persistence of the association as children age and its portability across tissue and ancestry. Polymethylation scores built using coefficients from meta-analysis of cord blood DNA methylation from primarily European-ancestry newborn</w:t>
      </w:r>
      <w:r w:rsidRPr="00A6356D">
        <w:rPr>
          <w:rFonts w:ascii="Times New Roman" w:hAnsi="Times New Roman" w:cs="Times New Roman"/>
        </w:rPr>
        <w:t xml:space="preserve">s were still associated with prenatal maternal smoking in our independent saliva samples from a diverse cohort at ages 9 and 15 [6]. The portability of other risk scores, such as polygenic risk scores, across ancestries is a complex research area [28] and </w:t>
      </w:r>
      <w:r w:rsidRPr="00A6356D">
        <w:rPr>
          <w:rFonts w:ascii="Times New Roman" w:hAnsi="Times New Roman" w:cs="Times New Roman"/>
        </w:rPr>
        <w:t>evaluating the portability of epigenetic summary measures has been identified as a key area for evaluation [29]. In this case, the polymethylation score for prenatal maternal smoking appears to be portable across ancestry groups. Effect estimates were cons</w:t>
      </w:r>
      <w:r w:rsidRPr="00A6356D">
        <w:rPr>
          <w:rFonts w:ascii="Times New Roman" w:hAnsi="Times New Roman" w:cs="Times New Roman"/>
        </w:rPr>
        <w:t>istent across ancestries at age 9, although Hispanic and European genetic ancestry samples had lower effect estimates at age 15. This could reflect higher unreported smoking initiation in European and Hispanic ancestry teens in the United States than Afric</w:t>
      </w:r>
      <w:r w:rsidRPr="00A6356D">
        <w:rPr>
          <w:rFonts w:ascii="Times New Roman" w:hAnsi="Times New Roman" w:cs="Times New Roman"/>
        </w:rPr>
        <w:t>an ancestry teens. Genetic ancestry correlates with race, and White and Latino teens have much higher rates of teen smoking and earlier ages at initiation than Black children [30]. Though we excluded children who reported own-smoking from our analytic samp</w:t>
      </w:r>
      <w:r w:rsidRPr="00A6356D">
        <w:rPr>
          <w:rFonts w:ascii="Times New Roman" w:hAnsi="Times New Roman" w:cs="Times New Roman"/>
        </w:rPr>
        <w:t xml:space="preserve">le, under-reporting of own-smoking could influence DNA methylation at ages 9 and 15, creating outcome misclassification. This could also explain the observed attenuation the effect on AHRR:cg05575921 methylation by age 15 in our sample, as DNA methylation </w:t>
      </w:r>
      <w:r w:rsidRPr="00A6356D">
        <w:rPr>
          <w:rFonts w:ascii="Times New Roman" w:hAnsi="Times New Roman" w:cs="Times New Roman"/>
        </w:rPr>
        <w:t xml:space="preserve">at this probe is known to vary by personal cigarette </w:t>
      </w:r>
      <w:proofErr w:type="gramStart"/>
      <w:r w:rsidRPr="00A6356D">
        <w:rPr>
          <w:rFonts w:ascii="Times New Roman" w:hAnsi="Times New Roman" w:cs="Times New Roman"/>
        </w:rPr>
        <w:t>smoking[</w:t>
      </w:r>
      <w:proofErr w:type="gramEnd"/>
      <w:r w:rsidRPr="00A6356D">
        <w:rPr>
          <w:rFonts w:ascii="Times New Roman" w:hAnsi="Times New Roman" w:cs="Times New Roman"/>
        </w:rPr>
        <w:t>22, 31].</w:t>
      </w:r>
    </w:p>
    <w:p w14:paraId="367B36B8"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Our findings are also consistent with previous work on DNA methylation as a biomarker for prenatal maternal smoke exposure. Prenatal maternal smoking classification using saliva DNA meth</w:t>
      </w:r>
      <w:r w:rsidRPr="00A6356D">
        <w:rPr>
          <w:rFonts w:ascii="Times New Roman" w:hAnsi="Times New Roman" w:cs="Times New Roman"/>
        </w:rPr>
        <w:t xml:space="preserve">ylation in our sample of </w:t>
      </w:r>
      <w:proofErr w:type="gramStart"/>
      <w:r w:rsidRPr="00A6356D">
        <w:rPr>
          <w:rFonts w:ascii="Times New Roman" w:hAnsi="Times New Roman" w:cs="Times New Roman"/>
        </w:rPr>
        <w:t>9 and 15 year olds</w:t>
      </w:r>
      <w:proofErr w:type="gramEnd"/>
      <w:r w:rsidRPr="00A6356D">
        <w:rPr>
          <w:rFonts w:ascii="Times New Roman" w:hAnsi="Times New Roman" w:cs="Times New Roman"/>
        </w:rPr>
        <w:t xml:space="preserve"> performed comparably to classification using peripheral blood from older adults (AUC 0.72) [10]. However, previous prenatal maternal smoke exposure biomarkers created using LASSO regression and cord blood from ne</w:t>
      </w:r>
      <w:r w:rsidRPr="00A6356D">
        <w:rPr>
          <w:rFonts w:ascii="Times New Roman" w:hAnsi="Times New Roman" w:cs="Times New Roman"/>
        </w:rPr>
        <w:t xml:space="preserve">wborns performed better (AUCs ranging from 0.82-0.97) [20] A support vector machine approach performed on and peripheral blood from </w:t>
      </w:r>
      <w:proofErr w:type="gramStart"/>
      <w:r w:rsidRPr="00A6356D">
        <w:rPr>
          <w:rFonts w:ascii="Times New Roman" w:hAnsi="Times New Roman" w:cs="Times New Roman"/>
        </w:rPr>
        <w:t>3-5 year old</w:t>
      </w:r>
      <w:proofErr w:type="gramEnd"/>
      <w:r w:rsidRPr="00A6356D">
        <w:rPr>
          <w:rFonts w:ascii="Times New Roman" w:hAnsi="Times New Roman" w:cs="Times New Roman"/>
        </w:rPr>
        <w:t xml:space="preserve"> children also more accurately classified prenatal maternal smoke exposure (AUC=0.87) [23]. Differences in DNA m</w:t>
      </w:r>
      <w:r w:rsidRPr="00A6356D">
        <w:rPr>
          <w:rFonts w:ascii="Times New Roman" w:hAnsi="Times New Roman" w:cs="Times New Roman"/>
        </w:rPr>
        <w:t>ethylation patterns across tissues and over time may influence the performance of DNA methylation biomarkers. Different methods for summarizing across multiple DNA methylation sites may also influence biomarker performance. The similarity in performance be</w:t>
      </w:r>
      <w:r w:rsidRPr="00A6356D">
        <w:rPr>
          <w:rFonts w:ascii="Times New Roman" w:hAnsi="Times New Roman" w:cs="Times New Roman"/>
        </w:rPr>
        <w:t>tween saliva DNA methylation in our study and peripheral blood DNA methylation in older adults is encouraging for the use of saliva DNA methylation as a readily accessible clinical sample.</w:t>
      </w:r>
    </w:p>
    <w:p w14:paraId="2FEEEEBC"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Our analysis contributes to the development of an accurate methylat</w:t>
      </w:r>
      <w:r w:rsidRPr="00A6356D">
        <w:rPr>
          <w:rFonts w:ascii="Times New Roman" w:hAnsi="Times New Roman" w:cs="Times New Roman"/>
        </w:rPr>
        <w:t>ion biomarker for prenatal maternal smoking by evaluating the impact of specific methodological choices on accuracy of classification. DNA methylation biomarkers may be especially susceptible to confounding by subject age at methylation measurement and cel</w:t>
      </w:r>
      <w:r w:rsidRPr="00A6356D">
        <w:rPr>
          <w:rFonts w:ascii="Times New Roman" w:hAnsi="Times New Roman" w:cs="Times New Roman"/>
        </w:rPr>
        <w:t>l-type proportion [29]. Accuracy of polymethylation score classification was similar when using coefficients from cord blood vs peripheral blood samples from older children. Accuracy was not improved by using two time-points of methylation measurement. Acc</w:t>
      </w:r>
      <w:r w:rsidRPr="00A6356D">
        <w:rPr>
          <w:rFonts w:ascii="Times New Roman" w:hAnsi="Times New Roman" w:cs="Times New Roman"/>
        </w:rPr>
        <w:t xml:space="preserve">uracy was improved when polymethylation scores used coefficients which incorporated cell-type control. Our analysis therefore suggests that cell-type </w:t>
      </w:r>
      <w:r w:rsidRPr="00A6356D">
        <w:rPr>
          <w:rFonts w:ascii="Times New Roman" w:hAnsi="Times New Roman" w:cs="Times New Roman"/>
        </w:rPr>
        <w:lastRenderedPageBreak/>
        <w:t>control when both generating and applying coefficients for polymethylation scores may positively influence</w:t>
      </w:r>
      <w:r w:rsidRPr="00A6356D">
        <w:rPr>
          <w:rFonts w:ascii="Times New Roman" w:hAnsi="Times New Roman" w:cs="Times New Roman"/>
        </w:rPr>
        <w:t xml:space="preserve"> accuracy, although more work comparing coefficients from different populations is still needed.</w:t>
      </w:r>
    </w:p>
    <w:p w14:paraId="7C497D7B"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Our analysis suggests that polymethylation scores may be more accurate than using single CpG sites as biomarkers. AHRR:cg05575921 is a consistent marker of pre</w:t>
      </w:r>
      <w:r w:rsidRPr="00A6356D">
        <w:rPr>
          <w:rFonts w:ascii="Times New Roman" w:hAnsi="Times New Roman" w:cs="Times New Roman"/>
        </w:rPr>
        <w:t xml:space="preserve">natal maternal smoke exposure in meta-analyses of newborn cord </w:t>
      </w:r>
      <w:proofErr w:type="gramStart"/>
      <w:r w:rsidRPr="00A6356D">
        <w:rPr>
          <w:rFonts w:ascii="Times New Roman" w:hAnsi="Times New Roman" w:cs="Times New Roman"/>
        </w:rPr>
        <w:t>blood[</w:t>
      </w:r>
      <w:proofErr w:type="gramEnd"/>
      <w:r w:rsidRPr="00A6356D">
        <w:rPr>
          <w:rFonts w:ascii="Times New Roman" w:hAnsi="Times New Roman" w:cs="Times New Roman"/>
        </w:rPr>
        <w:t>6]. DNA methylation at AHRR:cg05575291 can accurately classify own–smoking behavior in both blood (area under the curve 0.995) and saliva (area under the curve 0.971) [22, 31]. However, s</w:t>
      </w:r>
      <w:r w:rsidRPr="00A6356D">
        <w:rPr>
          <w:rFonts w:ascii="Times New Roman" w:hAnsi="Times New Roman" w:cs="Times New Roman"/>
        </w:rPr>
        <w:t xml:space="preserve">alivary AHRR:cg05575921 was not a persistent marker of prenatal maternal smoking in an analysis of middle-aged adult women [10]. In our sample, salivary </w:t>
      </w:r>
      <w:proofErr w:type="gramStart"/>
      <w:r w:rsidRPr="00A6356D">
        <w:rPr>
          <w:rFonts w:ascii="Times New Roman" w:hAnsi="Times New Roman" w:cs="Times New Roman"/>
        </w:rPr>
        <w:t>AHRR:CpG</w:t>
      </w:r>
      <w:proofErr w:type="gramEnd"/>
      <w:r w:rsidRPr="00A6356D">
        <w:rPr>
          <w:rFonts w:ascii="Times New Roman" w:hAnsi="Times New Roman" w:cs="Times New Roman"/>
        </w:rPr>
        <w:t>05575921 methylation was less accurate at predicting prenatal maternal smoke exposure than poly</w:t>
      </w:r>
      <w:r w:rsidRPr="00A6356D">
        <w:rPr>
          <w:rFonts w:ascii="Times New Roman" w:hAnsi="Times New Roman" w:cs="Times New Roman"/>
        </w:rPr>
        <w:t xml:space="preserve">methylation scores. The accuracy of </w:t>
      </w:r>
      <w:proofErr w:type="gramStart"/>
      <w:r w:rsidRPr="00A6356D">
        <w:rPr>
          <w:rFonts w:ascii="Times New Roman" w:hAnsi="Times New Roman" w:cs="Times New Roman"/>
        </w:rPr>
        <w:t>AHRR:CpG</w:t>
      </w:r>
      <w:proofErr w:type="gramEnd"/>
      <w:r w:rsidRPr="00A6356D">
        <w:rPr>
          <w:rFonts w:ascii="Times New Roman" w:hAnsi="Times New Roman" w:cs="Times New Roman"/>
        </w:rPr>
        <w:t>05575921 and other single CpG site biomarkers may be influenced by time-since-exposure and new environmental exposures. Incorporating information across multiple sites of DNA methylation may yield a biomarker mor</w:t>
      </w:r>
      <w:r w:rsidRPr="00A6356D">
        <w:rPr>
          <w:rFonts w:ascii="Times New Roman" w:hAnsi="Times New Roman" w:cs="Times New Roman"/>
        </w:rPr>
        <w:t>e robust to these influences.</w:t>
      </w:r>
    </w:p>
    <w:p w14:paraId="2A5FDA0F"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Our analysis is not without its limitations. We used maternal self report of prenatal maternal smoker as serum cotinine levels were not available. Due to social desirability bias, this could result in exposure misclassificatio</w:t>
      </w:r>
      <w:r w:rsidRPr="00A6356D">
        <w:rPr>
          <w:rFonts w:ascii="Times New Roman" w:hAnsi="Times New Roman" w:cs="Times New Roman"/>
        </w:rPr>
        <w:t>n. We would expect this to bias our results towards the null. In any analysis of a prenatal exposure and postnatal outcome, there is the possibility of selection bias into the cohort due to live birth bias. Selection bias is also possible due to loss-to-fo</w:t>
      </w:r>
      <w:r w:rsidRPr="00A6356D">
        <w:rPr>
          <w:rFonts w:ascii="Times New Roman" w:hAnsi="Times New Roman" w:cs="Times New Roman"/>
        </w:rPr>
        <w:t xml:space="preserve">llow-up between birth and age 9. Additionally, while we controlled for postnatal secondhand smoke exposure and excluded children who reported any </w:t>
      </w:r>
      <w:proofErr w:type="gramStart"/>
      <w:r w:rsidRPr="00A6356D">
        <w:rPr>
          <w:rFonts w:ascii="Times New Roman" w:hAnsi="Times New Roman" w:cs="Times New Roman"/>
        </w:rPr>
        <w:t>own-smoking</w:t>
      </w:r>
      <w:proofErr w:type="gramEnd"/>
      <w:r w:rsidRPr="00A6356D">
        <w:rPr>
          <w:rFonts w:ascii="Times New Roman" w:hAnsi="Times New Roman" w:cs="Times New Roman"/>
        </w:rPr>
        <w:t>, we cannot exclude the possibility of residual confounding in this observational cohort.</w:t>
      </w:r>
    </w:p>
    <w:p w14:paraId="3A3D4D63"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 xml:space="preserve">However, </w:t>
      </w:r>
      <w:r w:rsidRPr="00A6356D">
        <w:rPr>
          <w:rFonts w:ascii="Times New Roman" w:hAnsi="Times New Roman" w:cs="Times New Roman"/>
        </w:rPr>
        <w:t>our analysis also has several strengths. We analyzed samples from a large sample of diverse participants underrepresented in genetic and epigenetic research [32, 33]. While our exposure measurement of prenatal maternal smoking was self reported, it was ass</w:t>
      </w:r>
      <w:r w:rsidRPr="00A6356D">
        <w:rPr>
          <w:rFonts w:ascii="Times New Roman" w:hAnsi="Times New Roman" w:cs="Times New Roman"/>
        </w:rPr>
        <w:t>essed prospectively and preceded outcome measurements. We analyzed repeated measures of DNA methylation with reproducible array measures conducted in a single batch. We tested associations between prenatal maternal smoking and multiple DNA summary measures</w:t>
      </w:r>
      <w:r w:rsidRPr="00A6356D">
        <w:rPr>
          <w:rFonts w:ascii="Times New Roman" w:hAnsi="Times New Roman" w:cs="Times New Roman"/>
        </w:rPr>
        <w:t xml:space="preserve"> to evaluate the specificity of the polymethylation scores. In sensitivity analyses, we adjusted for other prenatal exposures and postnatal smoke </w:t>
      </w:r>
      <w:proofErr w:type="gramStart"/>
      <w:r w:rsidRPr="00A6356D">
        <w:rPr>
          <w:rFonts w:ascii="Times New Roman" w:hAnsi="Times New Roman" w:cs="Times New Roman"/>
        </w:rPr>
        <w:t>exposure</w:t>
      </w:r>
      <w:proofErr w:type="gramEnd"/>
      <w:r w:rsidRPr="00A6356D">
        <w:rPr>
          <w:rFonts w:ascii="Times New Roman" w:hAnsi="Times New Roman" w:cs="Times New Roman"/>
        </w:rPr>
        <w:t xml:space="preserve"> to examine the specificity of the biomarker to nature and timing of exposure.</w:t>
      </w:r>
    </w:p>
    <w:p w14:paraId="5CCEA3EF" w14:textId="77777777" w:rsidR="0043276E" w:rsidRPr="00A6356D" w:rsidRDefault="00EF4614">
      <w:pPr>
        <w:pStyle w:val="Heading1"/>
        <w:rPr>
          <w:rFonts w:ascii="Times New Roman" w:hAnsi="Times New Roman" w:cs="Times New Roman"/>
          <w:sz w:val="24"/>
          <w:szCs w:val="24"/>
        </w:rPr>
      </w:pPr>
      <w:bookmarkStart w:id="12" w:name="conclusions"/>
      <w:bookmarkEnd w:id="11"/>
      <w:r w:rsidRPr="00A6356D">
        <w:rPr>
          <w:rFonts w:ascii="Times New Roman" w:hAnsi="Times New Roman" w:cs="Times New Roman"/>
          <w:sz w:val="24"/>
          <w:szCs w:val="24"/>
        </w:rPr>
        <w:t>Conclusions</w:t>
      </w:r>
    </w:p>
    <w:p w14:paraId="7E73E0E9"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In a large,</w:t>
      </w:r>
      <w:r w:rsidRPr="00A6356D">
        <w:rPr>
          <w:rFonts w:ascii="Times New Roman" w:hAnsi="Times New Roman" w:cs="Times New Roman"/>
        </w:rPr>
        <w:t xml:space="preserve"> prospective study of diverse participants, we showed that DNA methylation in children’s saliva had strong associations with and reasonable accuracy for prenatal maternal smoke exposure. Further, we demonstrated that polymethylation scores could be applied</w:t>
      </w:r>
      <w:r w:rsidRPr="00A6356D">
        <w:rPr>
          <w:rFonts w:ascii="Times New Roman" w:hAnsi="Times New Roman" w:cs="Times New Roman"/>
        </w:rPr>
        <w:t xml:space="preserve"> as a biomarker of prenatal maternal smoke exposure across ancestry-groups, an important consideration for the equitable biomarker development. The development and application of biomarker for prenatal maternal smoke exposure has important implications for</w:t>
      </w:r>
      <w:r w:rsidRPr="00A6356D">
        <w:rPr>
          <w:rFonts w:ascii="Times New Roman" w:hAnsi="Times New Roman" w:cs="Times New Roman"/>
        </w:rPr>
        <w:t xml:space="preserve"> epidemiological research and clinical practice. Given the difficulty of measuring prenatal maternal smoke exposure, such a biomarker could allow for confounder control in research areas where such control is currently impossible. Prenatal maternal smoke e</w:t>
      </w:r>
      <w:r w:rsidRPr="00A6356D">
        <w:rPr>
          <w:rFonts w:ascii="Times New Roman" w:hAnsi="Times New Roman" w:cs="Times New Roman"/>
        </w:rPr>
        <w:t xml:space="preserve">xposure is prevalent and has negative </w:t>
      </w:r>
      <w:r w:rsidRPr="00A6356D">
        <w:rPr>
          <w:rFonts w:ascii="Times New Roman" w:hAnsi="Times New Roman" w:cs="Times New Roman"/>
        </w:rPr>
        <w:lastRenderedPageBreak/>
        <w:t>health consequences, thus an exposure biomarker could be used to provide support and health interventions for children.</w:t>
      </w:r>
    </w:p>
    <w:p w14:paraId="3E8849B9" w14:textId="77777777" w:rsidR="0043276E" w:rsidRPr="00A6356D" w:rsidRDefault="00EF4614">
      <w:pPr>
        <w:pStyle w:val="Heading2"/>
        <w:rPr>
          <w:rFonts w:ascii="Times New Roman" w:hAnsi="Times New Roman" w:cs="Times New Roman"/>
          <w:sz w:val="24"/>
          <w:szCs w:val="24"/>
        </w:rPr>
      </w:pPr>
      <w:bookmarkStart w:id="13" w:name="methods"/>
      <w:r w:rsidRPr="00A6356D">
        <w:rPr>
          <w:rFonts w:ascii="Times New Roman" w:hAnsi="Times New Roman" w:cs="Times New Roman"/>
          <w:sz w:val="24"/>
          <w:szCs w:val="24"/>
        </w:rPr>
        <w:t>Methods</w:t>
      </w:r>
    </w:p>
    <w:p w14:paraId="0D811A72" w14:textId="77777777" w:rsidR="0043276E" w:rsidRPr="00A6356D" w:rsidRDefault="00EF4614">
      <w:pPr>
        <w:pStyle w:val="Heading3"/>
        <w:rPr>
          <w:rFonts w:ascii="Times New Roman" w:hAnsi="Times New Roman" w:cs="Times New Roman"/>
        </w:rPr>
      </w:pPr>
      <w:bookmarkStart w:id="14" w:name="cohort"/>
      <w:r w:rsidRPr="00A6356D">
        <w:rPr>
          <w:rFonts w:ascii="Times New Roman" w:hAnsi="Times New Roman" w:cs="Times New Roman"/>
        </w:rPr>
        <w:t>Cohort</w:t>
      </w:r>
    </w:p>
    <w:p w14:paraId="2CE051E5"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The Fragile Families and Child Wellbeing Study is a birth cohort of nearly 5,000 children born in 20 cities in the United States between 1998 and 2000 [34]. Participants were selected at delivery using a three-stage stratified random sample design which ov</w:t>
      </w:r>
      <w:r w:rsidRPr="00A6356D">
        <w:rPr>
          <w:rFonts w:ascii="Times New Roman" w:hAnsi="Times New Roman" w:cs="Times New Roman"/>
        </w:rPr>
        <w:t>ersampled unmarried mothers by a ratio of 3:1 [34]. Participants were excluded on the following criteria: those with parents who planned to place the child for adoption, those where the father was deceased, those who did not speak English or Spanish well e</w:t>
      </w:r>
      <w:r w:rsidRPr="00A6356D">
        <w:rPr>
          <w:rFonts w:ascii="Times New Roman" w:hAnsi="Times New Roman" w:cs="Times New Roman"/>
        </w:rPr>
        <w:t>nough to be interviewed, births where the mothers or babies were too ill to complete the interview, and those where the baby died before the interview could take place. Children were followed longitudinally with assessments at ages 1, 3, 5, 9 and 15; addit</w:t>
      </w:r>
      <w:r w:rsidRPr="00A6356D">
        <w:rPr>
          <w:rFonts w:ascii="Times New Roman" w:hAnsi="Times New Roman" w:cs="Times New Roman"/>
        </w:rPr>
        <w:t xml:space="preserve">ional follow up is ongoing. Assessments included medical record extraction, biosample collection, in-home assessments, and surveys of the mother, father, primary caregiver, </w:t>
      </w:r>
      <w:proofErr w:type="gramStart"/>
      <w:r w:rsidRPr="00A6356D">
        <w:rPr>
          <w:rFonts w:ascii="Times New Roman" w:hAnsi="Times New Roman" w:cs="Times New Roman"/>
        </w:rPr>
        <w:t>teacher</w:t>
      </w:r>
      <w:proofErr w:type="gramEnd"/>
      <w:r w:rsidRPr="00A6356D">
        <w:rPr>
          <w:rFonts w:ascii="Times New Roman" w:hAnsi="Times New Roman" w:cs="Times New Roman"/>
        </w:rPr>
        <w:t xml:space="preserve"> and child. At ages nine and fifteen a saliva sample was taken from the chil</w:t>
      </w:r>
      <w:r w:rsidRPr="00A6356D">
        <w:rPr>
          <w:rFonts w:ascii="Times New Roman" w:hAnsi="Times New Roman" w:cs="Times New Roman"/>
        </w:rPr>
        <w:t>d [34]. A subsample of the Fragile Families cohort was selected for saliva DNA and DNA methylation processing. To be eligible for DNA methylation children had to 1) have participated and given saliva at age 9 and 2) participated in the SAND {ACRONYM HELP H</w:t>
      </w:r>
      <w:r w:rsidRPr="00A6356D">
        <w:rPr>
          <w:rFonts w:ascii="Times New Roman" w:hAnsi="Times New Roman" w:cs="Times New Roman"/>
        </w:rPr>
        <w:t xml:space="preserve">ERE} study, which oversampled from Detroit, </w:t>
      </w:r>
      <w:proofErr w:type="gramStart"/>
      <w:r w:rsidRPr="00A6356D">
        <w:rPr>
          <w:rFonts w:ascii="Times New Roman" w:hAnsi="Times New Roman" w:cs="Times New Roman"/>
        </w:rPr>
        <w:t>Toledo</w:t>
      </w:r>
      <w:proofErr w:type="gramEnd"/>
      <w:r w:rsidRPr="00A6356D">
        <w:rPr>
          <w:rFonts w:ascii="Times New Roman" w:hAnsi="Times New Roman" w:cs="Times New Roman"/>
        </w:rPr>
        <w:t xml:space="preserve"> and Chicago. A random sample of these eligible participants was then selected. </w:t>
      </w:r>
    </w:p>
    <w:p w14:paraId="34B286CC" w14:textId="77777777" w:rsidR="0043276E" w:rsidRPr="00A6356D" w:rsidRDefault="00EF4614">
      <w:pPr>
        <w:pStyle w:val="Heading3"/>
        <w:rPr>
          <w:rFonts w:ascii="Times New Roman" w:hAnsi="Times New Roman" w:cs="Times New Roman"/>
        </w:rPr>
      </w:pPr>
      <w:bookmarkStart w:id="15" w:name="covariates-and-exposure-measurement"/>
      <w:bookmarkEnd w:id="14"/>
      <w:r w:rsidRPr="00A6356D">
        <w:rPr>
          <w:rFonts w:ascii="Times New Roman" w:hAnsi="Times New Roman" w:cs="Times New Roman"/>
        </w:rPr>
        <w:t>Covariates and exposure measurement</w:t>
      </w:r>
    </w:p>
    <w:p w14:paraId="3FEA1A53"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Demographic and prenatal maternal substance use variables were derived from maternal self</w:t>
      </w:r>
      <w:r w:rsidRPr="00A6356D">
        <w:rPr>
          <w:rFonts w:ascii="Times New Roman" w:hAnsi="Times New Roman" w:cs="Times New Roman"/>
        </w:rPr>
        <w:t>-report questionnaire data at baseline (child’s birth).</w:t>
      </w:r>
    </w:p>
    <w:p w14:paraId="1300B04E"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 xml:space="preserve">Maternal covariates included maternal income to poverty ratio at baseline, prenatal smoking, prenatal maternal </w:t>
      </w:r>
      <w:proofErr w:type="gramStart"/>
      <w:r w:rsidRPr="00A6356D">
        <w:rPr>
          <w:rFonts w:ascii="Times New Roman" w:hAnsi="Times New Roman" w:cs="Times New Roman"/>
        </w:rPr>
        <w:t>drug</w:t>
      </w:r>
      <w:proofErr w:type="gramEnd"/>
      <w:r w:rsidRPr="00A6356D">
        <w:rPr>
          <w:rFonts w:ascii="Times New Roman" w:hAnsi="Times New Roman" w:cs="Times New Roman"/>
        </w:rPr>
        <w:t xml:space="preserve"> and alcohol use, and postnatal maternal or primary caregiver smoking. Maternal incom</w:t>
      </w:r>
      <w:r w:rsidRPr="00A6356D">
        <w:rPr>
          <w:rFonts w:ascii="Times New Roman" w:hAnsi="Times New Roman" w:cs="Times New Roman"/>
        </w:rPr>
        <w:t>e to poverty ratio is a constructed variable of the ratio of total household income (as self-reported by the mother) to the official poverty thresholds designated by the United States Census Bureau for the year preceding the interview. At baseline, mother’</w:t>
      </w:r>
      <w:r w:rsidRPr="00A6356D">
        <w:rPr>
          <w:rFonts w:ascii="Times New Roman" w:hAnsi="Times New Roman" w:cs="Times New Roman"/>
        </w:rPr>
        <w:t xml:space="preserve">s answered categorical questions about their prenatal smoking, </w:t>
      </w:r>
      <w:proofErr w:type="gramStart"/>
      <w:r w:rsidRPr="00A6356D">
        <w:rPr>
          <w:rFonts w:ascii="Times New Roman" w:hAnsi="Times New Roman" w:cs="Times New Roman"/>
        </w:rPr>
        <w:t>drug</w:t>
      </w:r>
      <w:proofErr w:type="gramEnd"/>
      <w:r w:rsidRPr="00A6356D">
        <w:rPr>
          <w:rFonts w:ascii="Times New Roman" w:hAnsi="Times New Roman" w:cs="Times New Roman"/>
        </w:rPr>
        <w:t xml:space="preserve"> and alcohol use. For maternal prenatal smoking, </w:t>
      </w:r>
      <w:proofErr w:type="gramStart"/>
      <w:r w:rsidRPr="00A6356D">
        <w:rPr>
          <w:rFonts w:ascii="Times New Roman" w:hAnsi="Times New Roman" w:cs="Times New Roman"/>
        </w:rPr>
        <w:t>mother’s</w:t>
      </w:r>
      <w:proofErr w:type="gramEnd"/>
      <w:r w:rsidRPr="00A6356D">
        <w:rPr>
          <w:rFonts w:ascii="Times New Roman" w:hAnsi="Times New Roman" w:cs="Times New Roman"/>
        </w:rPr>
        <w:t xml:space="preserve"> were asked</w:t>
      </w:r>
    </w:p>
    <w:p w14:paraId="1C78651F"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During your pregnancy, how many cigarettes did you smoke? Did you smoke…:</w:t>
      </w:r>
    </w:p>
    <w:p w14:paraId="51CC265C"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2 or more packs a day</w:t>
      </w:r>
    </w:p>
    <w:p w14:paraId="1FE877EF"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 xml:space="preserve">1 or more but less than </w:t>
      </w:r>
      <w:r w:rsidRPr="00A6356D">
        <w:rPr>
          <w:rFonts w:ascii="Times New Roman" w:hAnsi="Times New Roman" w:cs="Times New Roman"/>
        </w:rPr>
        <w:t>2 packs per day</w:t>
      </w:r>
    </w:p>
    <w:p w14:paraId="344DBD81"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Less than 1 pack a day</w:t>
      </w:r>
    </w:p>
    <w:p w14:paraId="256BC1C0"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None</w:t>
      </w:r>
    </w:p>
    <w:p w14:paraId="31F4ABF5"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Few participants reported smoking a pack or more a day, thus we dichotomized to any vs no prenatal maternal smoking. For maternal prenatal drug and alcohol use the mothers were asked</w:t>
      </w:r>
    </w:p>
    <w:p w14:paraId="12759B3E"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During your pregnancy how oft</w:t>
      </w:r>
      <w:r w:rsidRPr="00A6356D">
        <w:rPr>
          <w:rFonts w:ascii="Times New Roman" w:hAnsi="Times New Roman" w:cs="Times New Roman"/>
        </w:rPr>
        <w:t>en did you use drugs/drink alcohol (respectively):</w:t>
      </w:r>
    </w:p>
    <w:p w14:paraId="44D146B5"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Never</w:t>
      </w:r>
    </w:p>
    <w:p w14:paraId="2B925589"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lastRenderedPageBreak/>
        <w:t>Less than 1 time per month</w:t>
      </w:r>
    </w:p>
    <w:p w14:paraId="27E8430F"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Several times per month</w:t>
      </w:r>
    </w:p>
    <w:p w14:paraId="14616B92"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Several times per week</w:t>
      </w:r>
    </w:p>
    <w:p w14:paraId="786880B3" w14:textId="77777777" w:rsidR="0043276E" w:rsidRPr="00A6356D" w:rsidRDefault="00EF4614">
      <w:pPr>
        <w:pStyle w:val="BlockText"/>
        <w:rPr>
          <w:rFonts w:ascii="Times New Roman" w:hAnsi="Times New Roman" w:cs="Times New Roman"/>
        </w:rPr>
      </w:pPr>
      <w:r w:rsidRPr="00A6356D">
        <w:rPr>
          <w:rFonts w:ascii="Times New Roman" w:hAnsi="Times New Roman" w:cs="Times New Roman"/>
        </w:rPr>
        <w:t>Every day</w:t>
      </w:r>
    </w:p>
    <w:p w14:paraId="5C1E49DD"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When the child was 1, 5, 9 and 15 years of age, primary caregivers responded to questions about maternal and in-hom</w:t>
      </w:r>
      <w:r w:rsidRPr="00A6356D">
        <w:rPr>
          <w:rFonts w:ascii="Times New Roman" w:hAnsi="Times New Roman" w:cs="Times New Roman"/>
        </w:rPr>
        <w:t>e smoking. To encapsulate general early childhood smoke exposure, we created a binary variable for postnatal exposure at ages 1 or 5. To encapsulate recent postnatal smoke exposure, we used a categorical variable for packs per day (no smoking, less than on</w:t>
      </w:r>
      <w:r w:rsidRPr="00A6356D">
        <w:rPr>
          <w:rFonts w:ascii="Times New Roman" w:hAnsi="Times New Roman" w:cs="Times New Roman"/>
        </w:rPr>
        <w:t>e pack/day, one or more packs/day) in the month prior to the age 9 and 15 interview.</w:t>
      </w:r>
    </w:p>
    <w:p w14:paraId="1104806D"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Child covariates included child sex, child report of personal cigarette smoking, and child genetic ancestry. Mothers reported sex (male/female) of their child at baseline.</w:t>
      </w:r>
      <w:r w:rsidRPr="00A6356D">
        <w:rPr>
          <w:rFonts w:ascii="Times New Roman" w:hAnsi="Times New Roman" w:cs="Times New Roman"/>
        </w:rPr>
        <w:t xml:space="preserve"> At ages 9 children were asked if they had ever smoked a cigarette or used tobacco (yes/no) and at age 15 they were asked if they had ever smoked an entire cigarette (yes/no).</w:t>
      </w:r>
    </w:p>
    <w:p w14:paraId="74BF809B"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Child genetic ancestry was calculated. Principal components of child genetic anc</w:t>
      </w:r>
      <w:r w:rsidRPr="00A6356D">
        <w:rPr>
          <w:rFonts w:ascii="Times New Roman" w:hAnsi="Times New Roman" w:cs="Times New Roman"/>
        </w:rPr>
        <w:t>estry were calculated from genetic data (CHIP?) from child saliva samples.</w:t>
      </w:r>
    </w:p>
    <w:p w14:paraId="71B59E2F" w14:textId="77777777" w:rsidR="0043276E" w:rsidRPr="00A6356D" w:rsidRDefault="00EF4614">
      <w:pPr>
        <w:pStyle w:val="Heading3"/>
        <w:rPr>
          <w:rFonts w:ascii="Times New Roman" w:hAnsi="Times New Roman" w:cs="Times New Roman"/>
        </w:rPr>
      </w:pPr>
      <w:bookmarkStart w:id="16" w:name="dna-methylation-measurement"/>
      <w:bookmarkEnd w:id="15"/>
      <w:r w:rsidRPr="00A6356D">
        <w:rPr>
          <w:rFonts w:ascii="Times New Roman" w:hAnsi="Times New Roman" w:cs="Times New Roman"/>
        </w:rPr>
        <w:t>DNA methylation measurement</w:t>
      </w:r>
    </w:p>
    <w:p w14:paraId="5F827638"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Salivary samples from the children were collected at ages nine and fifteen using the Oragene•DNA sample collection kit (DNA Genotek Inc., Ontario). Saliv</w:t>
      </w:r>
      <w:r w:rsidRPr="00A6356D">
        <w:rPr>
          <w:rFonts w:ascii="Times New Roman" w:hAnsi="Times New Roman" w:cs="Times New Roman"/>
        </w:rPr>
        <w:t>a DNA was extracted manually using DNA Genotek’s purification protocol using prepIT L2P. DNA was bisulfite treated and cleaned using the EZ DNA Methylation kit (Zymo Research, California). Samples were randomized and plated across slides by demographic cha</w:t>
      </w:r>
      <w:r w:rsidRPr="00A6356D">
        <w:rPr>
          <w:rFonts w:ascii="Times New Roman" w:hAnsi="Times New Roman" w:cs="Times New Roman"/>
        </w:rPr>
        <w:t>racteristics. Saliva DNA methylation was measured using the Illumina HumanMethylation 450k BeadArray [35] and imaged using the Illumina iScan system. All samples were run in a single batch to minimize technical variability.</w:t>
      </w:r>
    </w:p>
    <w:p w14:paraId="2AFE3A01"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 xml:space="preserve">DNA methylation image data were </w:t>
      </w:r>
      <w:r w:rsidRPr="00A6356D">
        <w:rPr>
          <w:rFonts w:ascii="Times New Roman" w:hAnsi="Times New Roman" w:cs="Times New Roman"/>
        </w:rPr>
        <w:t xml:space="preserve">processed in R statistical software (3.5) using the minfi package [36]. The red and green image pairs (n=1811) were read into R and the minfi </w:t>
      </w:r>
      <w:r w:rsidRPr="00A6356D">
        <w:rPr>
          <w:rFonts w:ascii="Times New Roman" w:hAnsi="Times New Roman" w:cs="Times New Roman"/>
          <w:i/>
          <w:iCs/>
        </w:rPr>
        <w:t>preprocessNoob</w:t>
      </w:r>
      <w:r w:rsidRPr="00A6356D">
        <w:rPr>
          <w:rFonts w:ascii="Times New Roman" w:hAnsi="Times New Roman" w:cs="Times New Roman"/>
        </w:rPr>
        <w:t xml:space="preserve"> function was used to normalize dye bias and apply background correction. Further quality control wa</w:t>
      </w:r>
      <w:r w:rsidRPr="00A6356D">
        <w:rPr>
          <w:rFonts w:ascii="Times New Roman" w:hAnsi="Times New Roman" w:cs="Times New Roman"/>
        </w:rPr>
        <w:t>s applied using the ewastools packages [37]. We dropped samples with &gt;10% of sites have detection p-value &gt;0.01 (n=43), sex discordance between DNA methylation predicted sex and recorded sex (n=20), and abnormal sex chromosome intensity (n=3). CpG sites we</w:t>
      </w:r>
      <w:r w:rsidRPr="00A6356D">
        <w:rPr>
          <w:rFonts w:ascii="Times New Roman" w:hAnsi="Times New Roman" w:cs="Times New Roman"/>
        </w:rPr>
        <w:t>re removed if they had detection p-value &gt;0.01 in 5% of samples (n=26,830) or were identified as cross-reactive (n=27,782) (Figure 1) [38]. Relative proportions of immune and epithelial cell types were estimated from DNA methylation measures using a childh</w:t>
      </w:r>
      <w:r w:rsidRPr="00A6356D">
        <w:rPr>
          <w:rFonts w:ascii="Times New Roman" w:hAnsi="Times New Roman" w:cs="Times New Roman"/>
        </w:rPr>
        <w:t>ood saliva reference panel [39].</w:t>
      </w:r>
    </w:p>
    <w:p w14:paraId="76041545"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We created polymethylation scores for prenatal maternal smoke exposure. From an independent meta-analysis of prenatal smoke exposure and newborn DNA methylation, we extracted the regression coefficients of 6,074 CpG sites a</w:t>
      </w:r>
      <w:r w:rsidRPr="00A6356D">
        <w:rPr>
          <w:rFonts w:ascii="Times New Roman" w:hAnsi="Times New Roman" w:cs="Times New Roman"/>
        </w:rPr>
        <w:t xml:space="preserve">ssociated with prenatal maternal smoking at a false discovery ratio corrected </w:t>
      </w:r>
      <m:oMath>
        <m:r>
          <w:rPr>
            <w:rFonts w:ascii="Cambria Math" w:hAnsi="Cambria Math" w:cs="Times New Roman"/>
          </w:rPr>
          <m:t>P</m:t>
        </m:r>
      </m:oMath>
      <w:r w:rsidRPr="00A6356D">
        <w:rPr>
          <w:rFonts w:ascii="Times New Roman" w:hAnsi="Times New Roman" w:cs="Times New Roman"/>
        </w:rPr>
        <w:t xml:space="preserve"> value &lt;0.05 [6]. We mean-centered the DNA methylation beta values in our study, weighted them by the independent regression coefficients and took the sum. We calculated polyme</w:t>
      </w:r>
      <w:r w:rsidRPr="00A6356D">
        <w:rPr>
          <w:rFonts w:ascii="Times New Roman" w:hAnsi="Times New Roman" w:cs="Times New Roman"/>
        </w:rPr>
        <w:t xml:space="preserve">thylation scores using regression coefficients from 4 different regressions. For our main analysis we used coefficients from a regression of sustained smoking exposure and </w:t>
      </w:r>
      <w:r w:rsidRPr="00A6356D">
        <w:rPr>
          <w:rFonts w:ascii="Times New Roman" w:hAnsi="Times New Roman" w:cs="Times New Roman"/>
        </w:rPr>
        <w:lastRenderedPageBreak/>
        <w:t>DNA methylation in newborn cord blood with cell-type control. As sensitivity analyse</w:t>
      </w:r>
      <w:r w:rsidRPr="00A6356D">
        <w:rPr>
          <w:rFonts w:ascii="Times New Roman" w:hAnsi="Times New Roman" w:cs="Times New Roman"/>
        </w:rPr>
        <w:t>s, we used re sustained smoking exposure and DNA methylation in newborn cord blood without cell-type control, sustained smoking exposure and DNA methylation in peripheral blood from older children, any smoking exposure and DNA methylation in newborn cord b</w:t>
      </w:r>
      <w:r w:rsidRPr="00A6356D">
        <w:rPr>
          <w:rFonts w:ascii="Times New Roman" w:hAnsi="Times New Roman" w:cs="Times New Roman"/>
        </w:rPr>
        <w:t>lood) [6].</w:t>
      </w:r>
    </w:p>
    <w:p w14:paraId="15B10143"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Global DNA methylation was calculated for each sample as the mean methylation value of each sample across the cleaned probe set. Mean DNA methylation restricted to probes in genomic regions (CpG island, shore, shelf or open sea, as identified in</w:t>
      </w:r>
      <w:r w:rsidRPr="00A6356D">
        <w:rPr>
          <w:rFonts w:ascii="Times New Roman" w:hAnsi="Times New Roman" w:cs="Times New Roman"/>
        </w:rPr>
        <w:t xml:space="preserve"> the R package IlluminaHumanMethylation450kanno.ilmn</w:t>
      </w:r>
      <w:proofErr w:type="gramStart"/>
      <w:r w:rsidRPr="00A6356D">
        <w:rPr>
          <w:rFonts w:ascii="Times New Roman" w:hAnsi="Times New Roman" w:cs="Times New Roman"/>
        </w:rPr>
        <w:t>12.hg</w:t>
      </w:r>
      <w:proofErr w:type="gramEnd"/>
      <w:r w:rsidRPr="00A6356D">
        <w:rPr>
          <w:rFonts w:ascii="Times New Roman" w:hAnsi="Times New Roman" w:cs="Times New Roman"/>
        </w:rPr>
        <w:t>19 v 0.6.0) was also calculated.</w:t>
      </w:r>
    </w:p>
    <w:p w14:paraId="428A314B"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 xml:space="preserve">Pediatric epigenetic age was calculated for each sample using the coefficients and methods provided by the creators (see </w:t>
      </w:r>
      <w:hyperlink r:id="rId7">
        <w:r w:rsidRPr="00A6356D">
          <w:rPr>
            <w:rStyle w:val="Hyperlink"/>
            <w:rFonts w:ascii="Times New Roman" w:hAnsi="Times New Roman" w:cs="Times New Roman"/>
          </w:rPr>
          <w:t>&lt;https://github.com/kobor-lab/Public-Scripts&gt;</w:t>
        </w:r>
      </w:hyperlink>
      <w:r w:rsidRPr="00A6356D">
        <w:rPr>
          <w:rFonts w:ascii="Times New Roman" w:hAnsi="Times New Roman" w:cs="Times New Roman"/>
        </w:rPr>
        <w:t>) [40]. The GRIM age clock, including the smoking pack-years sub-scale, was calculated as previously described [41].</w:t>
      </w:r>
    </w:p>
    <w:p w14:paraId="4A91EECD"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 xml:space="preserve">Single </w:t>
      </w:r>
      <w:r w:rsidRPr="00A6356D">
        <w:rPr>
          <w:rFonts w:ascii="Times New Roman" w:hAnsi="Times New Roman" w:cs="Times New Roman"/>
          <w:i/>
          <w:iCs/>
        </w:rPr>
        <w:t>a priori</w:t>
      </w:r>
      <w:r w:rsidRPr="00A6356D">
        <w:rPr>
          <w:rFonts w:ascii="Times New Roman" w:hAnsi="Times New Roman" w:cs="Times New Roman"/>
        </w:rPr>
        <w:t xml:space="preserve"> CpG sites were selected from previous large meta-analyses of</w:t>
      </w:r>
      <w:r w:rsidRPr="00A6356D">
        <w:rPr>
          <w:rFonts w:ascii="Times New Roman" w:hAnsi="Times New Roman" w:cs="Times New Roman"/>
        </w:rPr>
        <w:t xml:space="preserve"> prenatal maternal smoking and DNA methylation in children’s cord and peripheral blood samples [6, 26].</w:t>
      </w:r>
    </w:p>
    <w:p w14:paraId="5B82FF2B"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Surrogate variables were calculated from DNA methylation data using the function sva from the R package sva version 3.38.</w:t>
      </w:r>
    </w:p>
    <w:p w14:paraId="4B840683" w14:textId="77777777" w:rsidR="0043276E" w:rsidRPr="00A6356D" w:rsidRDefault="00EF4614">
      <w:pPr>
        <w:pStyle w:val="Heading3"/>
        <w:rPr>
          <w:rFonts w:ascii="Times New Roman" w:hAnsi="Times New Roman" w:cs="Times New Roman"/>
        </w:rPr>
      </w:pPr>
      <w:bookmarkStart w:id="17" w:name="statistical-analyses"/>
      <w:bookmarkEnd w:id="16"/>
      <w:r w:rsidRPr="00A6356D">
        <w:rPr>
          <w:rFonts w:ascii="Times New Roman" w:hAnsi="Times New Roman" w:cs="Times New Roman"/>
        </w:rPr>
        <w:t>Statistical analyses</w:t>
      </w:r>
    </w:p>
    <w:p w14:paraId="22FAAD07" w14:textId="77777777" w:rsidR="0043276E" w:rsidRPr="00A6356D" w:rsidRDefault="00EF4614">
      <w:pPr>
        <w:pStyle w:val="Heading4"/>
        <w:rPr>
          <w:rFonts w:ascii="Times New Roman" w:hAnsi="Times New Roman" w:cs="Times New Roman"/>
        </w:rPr>
      </w:pPr>
      <w:bookmarkStart w:id="18" w:name="inclusion-exclusion-criteria"/>
      <w:r w:rsidRPr="00A6356D">
        <w:rPr>
          <w:rFonts w:ascii="Times New Roman" w:hAnsi="Times New Roman" w:cs="Times New Roman"/>
        </w:rPr>
        <w:t>Inclusion exclusion criteria</w:t>
      </w:r>
    </w:p>
    <w:p w14:paraId="05CCAC6E"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From the 1692 samples from 884 unique individuals with quality controlled DNA methylation data, we further excluded any samples missing data on: maternal prenatal smoking (0 samples), alcohol (4 samples) or</w:t>
      </w:r>
      <w:r w:rsidRPr="00A6356D">
        <w:rPr>
          <w:rFonts w:ascii="Times New Roman" w:hAnsi="Times New Roman" w:cs="Times New Roman"/>
        </w:rPr>
        <w:t xml:space="preserve"> other drug use (6 samples), maternal income to poverty ratio (0 samples), maternal postnatal smoking data </w:t>
      </w:r>
      <w:proofErr w:type="gramStart"/>
      <w:r w:rsidRPr="00A6356D">
        <w:rPr>
          <w:rFonts w:ascii="Times New Roman" w:hAnsi="Times New Roman" w:cs="Times New Roman"/>
        </w:rPr>
        <w:t>( samples</w:t>
      </w:r>
      <w:proofErr w:type="gramEnd"/>
      <w:r w:rsidRPr="00A6356D">
        <w:rPr>
          <w:rFonts w:ascii="Times New Roman" w:hAnsi="Times New Roman" w:cs="Times New Roman"/>
        </w:rPr>
        <w:t xml:space="preserve">). We also excluded samples with missing child sex (0 samples), child age (0 samples) or genetic data </w:t>
      </w:r>
      <w:proofErr w:type="gramStart"/>
      <w:r w:rsidRPr="00A6356D">
        <w:rPr>
          <w:rFonts w:ascii="Times New Roman" w:hAnsi="Times New Roman" w:cs="Times New Roman"/>
        </w:rPr>
        <w:t>( samples</w:t>
      </w:r>
      <w:proofErr w:type="gramEnd"/>
      <w:r w:rsidRPr="00A6356D">
        <w:rPr>
          <w:rFonts w:ascii="Times New Roman" w:hAnsi="Times New Roman" w:cs="Times New Roman"/>
        </w:rPr>
        <w:t>). Finally, if a child report</w:t>
      </w:r>
      <w:r w:rsidRPr="00A6356D">
        <w:rPr>
          <w:rFonts w:ascii="Times New Roman" w:hAnsi="Times New Roman" w:cs="Times New Roman"/>
        </w:rPr>
        <w:t xml:space="preserve">ed ever smoking a cigarette or using tobacco age 9, we excluded </w:t>
      </w:r>
      <w:proofErr w:type="gramStart"/>
      <w:r w:rsidRPr="00A6356D">
        <w:rPr>
          <w:rFonts w:ascii="Times New Roman" w:hAnsi="Times New Roman" w:cs="Times New Roman"/>
        </w:rPr>
        <w:t>all of</w:t>
      </w:r>
      <w:proofErr w:type="gramEnd"/>
      <w:r w:rsidRPr="00A6356D">
        <w:rPr>
          <w:rFonts w:ascii="Times New Roman" w:hAnsi="Times New Roman" w:cs="Times New Roman"/>
        </w:rPr>
        <w:t xml:space="preserve"> their available samples. Age 15 samples from children who reported ever smoking a cigarette at age 15 were also excluded. Children who were missing a response to the question at age 9 b</w:t>
      </w:r>
      <w:r w:rsidRPr="00A6356D">
        <w:rPr>
          <w:rFonts w:ascii="Times New Roman" w:hAnsi="Times New Roman" w:cs="Times New Roman"/>
        </w:rPr>
        <w:t>ut answered that they had never smoked a whole cigarette at age 15 were kept in the sample.</w:t>
      </w:r>
    </w:p>
    <w:p w14:paraId="17FFA4FF" w14:textId="77777777" w:rsidR="0043276E" w:rsidRPr="00A6356D" w:rsidRDefault="00EF4614">
      <w:pPr>
        <w:pStyle w:val="Heading4"/>
        <w:rPr>
          <w:rFonts w:ascii="Times New Roman" w:hAnsi="Times New Roman" w:cs="Times New Roman"/>
        </w:rPr>
      </w:pPr>
      <w:bookmarkStart w:id="19" w:name="base-model"/>
      <w:bookmarkEnd w:id="18"/>
      <w:r w:rsidRPr="00A6356D">
        <w:rPr>
          <w:rFonts w:ascii="Times New Roman" w:hAnsi="Times New Roman" w:cs="Times New Roman"/>
        </w:rPr>
        <w:t>Base model</w:t>
      </w:r>
    </w:p>
    <w:p w14:paraId="4569847B"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In our base model we adjusted for maternal income to poverty ratio at baseline, child sex, child age, plate from DNA methylation processing, and estimate</w:t>
      </w:r>
      <w:r w:rsidRPr="00A6356D">
        <w:rPr>
          <w:rFonts w:ascii="Times New Roman" w:hAnsi="Times New Roman" w:cs="Times New Roman"/>
        </w:rPr>
        <w:t>d immune cell proportion estimated from DNA methylation. In nonstratified models, we adjusted for the first two components of genetic ancestry from principal component analysis. In ancestry-stratified models, the first two principal components from princip</w:t>
      </w:r>
      <w:r w:rsidRPr="00A6356D">
        <w:rPr>
          <w:rFonts w:ascii="Times New Roman" w:hAnsi="Times New Roman" w:cs="Times New Roman"/>
        </w:rPr>
        <w:t xml:space="preserve">al component analysis run within each ancestry strata were used. While child sex, child age, plate from DNA methylation processing and immune cell proportions are not confounders (as they cannot casually </w:t>
      </w:r>
      <w:proofErr w:type="gramStart"/>
      <w:r w:rsidRPr="00A6356D">
        <w:rPr>
          <w:rFonts w:ascii="Times New Roman" w:hAnsi="Times New Roman" w:cs="Times New Roman"/>
        </w:rPr>
        <w:t>effect</w:t>
      </w:r>
      <w:proofErr w:type="gramEnd"/>
      <w:r w:rsidRPr="00A6356D">
        <w:rPr>
          <w:rFonts w:ascii="Times New Roman" w:hAnsi="Times New Roman" w:cs="Times New Roman"/>
        </w:rPr>
        <w:t xml:space="preserve"> prenatal maternal smoke exposure), these vari</w:t>
      </w:r>
      <w:r w:rsidRPr="00A6356D">
        <w:rPr>
          <w:rFonts w:ascii="Times New Roman" w:hAnsi="Times New Roman" w:cs="Times New Roman"/>
        </w:rPr>
        <w:t>ables can strongly effect DNA methylation and so were adjusted for as precision variables.</w:t>
      </w:r>
    </w:p>
    <w:p w14:paraId="7C0C4536" w14:textId="77777777" w:rsidR="0043276E" w:rsidRPr="00A6356D" w:rsidRDefault="00EF4614">
      <w:pPr>
        <w:pStyle w:val="Heading4"/>
        <w:rPr>
          <w:rFonts w:ascii="Times New Roman" w:hAnsi="Times New Roman" w:cs="Times New Roman"/>
        </w:rPr>
      </w:pPr>
      <w:bookmarkStart w:id="20" w:name="receiver-operator-curve-analysis"/>
      <w:bookmarkEnd w:id="19"/>
      <w:r w:rsidRPr="00A6356D">
        <w:rPr>
          <w:rFonts w:ascii="Times New Roman" w:hAnsi="Times New Roman" w:cs="Times New Roman"/>
        </w:rPr>
        <w:lastRenderedPageBreak/>
        <w:t>Receiver operator curve analysis</w:t>
      </w:r>
    </w:p>
    <w:p w14:paraId="7DC82359"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To evaluate the accuracy of the DNA methylation summary measures as biomarkers of prenatal maternal smoking, we used a receiver oper</w:t>
      </w:r>
      <w:r w:rsidRPr="00A6356D">
        <w:rPr>
          <w:rFonts w:ascii="Times New Roman" w:hAnsi="Times New Roman" w:cs="Times New Roman"/>
        </w:rPr>
        <w:t>ating curve. First, we regressed exposure to prenatal maternal smoking (outcome) against the DNA methylation summary measures in individual logistic regressions, while adjusting for the base model variables listed above. Next, we calculated receiver operat</w:t>
      </w:r>
      <w:r w:rsidRPr="00A6356D">
        <w:rPr>
          <w:rFonts w:ascii="Times New Roman" w:hAnsi="Times New Roman" w:cs="Times New Roman"/>
        </w:rPr>
        <w:t>ing curves (ROC) and area under the curves (AUCs) using the function roc from the R library pROC version 1.18.0. We compared ROC curves and AUC using the Delong method and the function roc.test from the R library pROC version 1.18.0.</w:t>
      </w:r>
    </w:p>
    <w:p w14:paraId="0200FB8E" w14:textId="77777777" w:rsidR="0043276E" w:rsidRPr="00A6356D" w:rsidRDefault="00EF4614">
      <w:pPr>
        <w:pStyle w:val="Heading4"/>
        <w:rPr>
          <w:rFonts w:ascii="Times New Roman" w:hAnsi="Times New Roman" w:cs="Times New Roman"/>
        </w:rPr>
      </w:pPr>
      <w:bookmarkStart w:id="21" w:name="sensitivity-analyses"/>
      <w:bookmarkEnd w:id="20"/>
      <w:r w:rsidRPr="00A6356D">
        <w:rPr>
          <w:rFonts w:ascii="Times New Roman" w:hAnsi="Times New Roman" w:cs="Times New Roman"/>
        </w:rPr>
        <w:t>Sensitivity analyses</w:t>
      </w:r>
    </w:p>
    <w:p w14:paraId="7ABF318D"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I</w:t>
      </w:r>
      <w:r w:rsidRPr="00A6356D">
        <w:rPr>
          <w:rFonts w:ascii="Times New Roman" w:hAnsi="Times New Roman" w:cs="Times New Roman"/>
        </w:rPr>
        <w:t>n sensitivity analyses we performed additional adjustments: 1) models adjusting for prenatal drug and alcohol use, 2) models adjusting for prenatal drug and alcohol use and postnatal maternal/primary caregiver smoking, 3) models adjusting for surrogate var</w:t>
      </w:r>
      <w:r w:rsidRPr="00A6356D">
        <w:rPr>
          <w:rFonts w:ascii="Times New Roman" w:hAnsi="Times New Roman" w:cs="Times New Roman"/>
        </w:rPr>
        <w:t>iables calculated from DNA methylation data.</w:t>
      </w:r>
    </w:p>
    <w:p w14:paraId="13DCEC8F"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In addition to the cross-sectional models within visit-strata, we performed a linear mixed effect model with a random intercept for child.</w:t>
      </w:r>
    </w:p>
    <w:p w14:paraId="1D6BD795" w14:textId="77777777" w:rsidR="0043276E" w:rsidRPr="00A6356D" w:rsidRDefault="00EF4614">
      <w:pPr>
        <w:pStyle w:val="BodyText"/>
        <w:rPr>
          <w:rFonts w:ascii="Times New Roman" w:hAnsi="Times New Roman" w:cs="Times New Roman"/>
        </w:rPr>
      </w:pPr>
      <w:r w:rsidRPr="00A6356D">
        <w:rPr>
          <w:rFonts w:ascii="Times New Roman" w:hAnsi="Times New Roman" w:cs="Times New Roman"/>
        </w:rPr>
        <w:t>Code to perform all analyses is available (www.github.com/bakulskilab)</w:t>
      </w:r>
    </w:p>
    <w:p w14:paraId="4D3A3A5B" w14:textId="77777777" w:rsidR="0043276E" w:rsidRPr="00A6356D" w:rsidRDefault="00EF4614">
      <w:pPr>
        <w:pStyle w:val="Heading1"/>
        <w:rPr>
          <w:rFonts w:ascii="Times New Roman" w:hAnsi="Times New Roman" w:cs="Times New Roman"/>
          <w:sz w:val="24"/>
          <w:szCs w:val="24"/>
        </w:rPr>
      </w:pPr>
      <w:bookmarkStart w:id="22" w:name="declarations"/>
      <w:bookmarkEnd w:id="12"/>
      <w:bookmarkEnd w:id="13"/>
      <w:bookmarkEnd w:id="17"/>
      <w:bookmarkEnd w:id="21"/>
      <w:r w:rsidRPr="00A6356D">
        <w:rPr>
          <w:rFonts w:ascii="Times New Roman" w:hAnsi="Times New Roman" w:cs="Times New Roman"/>
          <w:sz w:val="24"/>
          <w:szCs w:val="24"/>
        </w:rPr>
        <w:t>D</w:t>
      </w:r>
      <w:r w:rsidRPr="00A6356D">
        <w:rPr>
          <w:rFonts w:ascii="Times New Roman" w:hAnsi="Times New Roman" w:cs="Times New Roman"/>
          <w:sz w:val="24"/>
          <w:szCs w:val="24"/>
        </w:rPr>
        <w:t>eclarations</w:t>
      </w:r>
    </w:p>
    <w:p w14:paraId="4DDD9CFC" w14:textId="77777777" w:rsidR="0043276E" w:rsidRPr="00A6356D" w:rsidRDefault="00EF4614">
      <w:pPr>
        <w:pStyle w:val="Heading3"/>
        <w:rPr>
          <w:rFonts w:ascii="Times New Roman" w:hAnsi="Times New Roman" w:cs="Times New Roman"/>
        </w:rPr>
      </w:pPr>
      <w:bookmarkStart w:id="23" w:name="Xd182db0490b2de20bd2b4e4cc8698599182035f"/>
      <w:r w:rsidRPr="00A6356D">
        <w:rPr>
          <w:rFonts w:ascii="Times New Roman" w:hAnsi="Times New Roman" w:cs="Times New Roman"/>
        </w:rPr>
        <w:t>Ethics approval and consent to participate</w:t>
      </w:r>
    </w:p>
    <w:p w14:paraId="49DC46EA"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Participants provided written informed consent for the study. The data used in this manuscript were prepared by the Fragile Families and Childhood Wellbeing Study administrators following approval of t</w:t>
      </w:r>
      <w:r w:rsidRPr="00A6356D">
        <w:rPr>
          <w:rFonts w:ascii="Times New Roman" w:hAnsi="Times New Roman" w:cs="Times New Roman"/>
        </w:rPr>
        <w:t>he manuscript proposal. These secondary data analyses were approved by the University of Michigan Institutional Review Board (IRB, HUM00129826)</w:t>
      </w:r>
    </w:p>
    <w:p w14:paraId="229950E8" w14:textId="77777777" w:rsidR="0043276E" w:rsidRPr="00A6356D" w:rsidRDefault="00EF4614">
      <w:pPr>
        <w:pStyle w:val="Heading3"/>
        <w:rPr>
          <w:rFonts w:ascii="Times New Roman" w:hAnsi="Times New Roman" w:cs="Times New Roman"/>
        </w:rPr>
      </w:pPr>
      <w:bookmarkStart w:id="24" w:name="consent-for-publication"/>
      <w:bookmarkEnd w:id="23"/>
      <w:r w:rsidRPr="00A6356D">
        <w:rPr>
          <w:rFonts w:ascii="Times New Roman" w:hAnsi="Times New Roman" w:cs="Times New Roman"/>
        </w:rPr>
        <w:t>Consent for publication</w:t>
      </w:r>
    </w:p>
    <w:p w14:paraId="6EC19C36"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Not applicable</w:t>
      </w:r>
    </w:p>
    <w:p w14:paraId="1492ABD8" w14:textId="77777777" w:rsidR="0043276E" w:rsidRPr="00A6356D" w:rsidRDefault="00EF4614">
      <w:pPr>
        <w:pStyle w:val="Heading3"/>
        <w:rPr>
          <w:rFonts w:ascii="Times New Roman" w:hAnsi="Times New Roman" w:cs="Times New Roman"/>
        </w:rPr>
      </w:pPr>
      <w:bookmarkStart w:id="25" w:name="availability-of-data-and-materials"/>
      <w:bookmarkEnd w:id="24"/>
      <w:r w:rsidRPr="00A6356D">
        <w:rPr>
          <w:rFonts w:ascii="Times New Roman" w:hAnsi="Times New Roman" w:cs="Times New Roman"/>
        </w:rPr>
        <w:t>Availability of data and materials</w:t>
      </w:r>
    </w:p>
    <w:p w14:paraId="59D74A6B"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Many of the variables used in this analysis are publicly available in the Fragile Families dataset. Some of the data used in this analysis, including genetic and epigenetic data, is restricted use but available to researchers upon reasonable application.</w:t>
      </w:r>
    </w:p>
    <w:p w14:paraId="334ED99E" w14:textId="77777777" w:rsidR="0043276E" w:rsidRPr="00A6356D" w:rsidRDefault="00EF4614">
      <w:pPr>
        <w:pStyle w:val="Heading3"/>
        <w:rPr>
          <w:rFonts w:ascii="Times New Roman" w:hAnsi="Times New Roman" w:cs="Times New Roman"/>
        </w:rPr>
      </w:pPr>
      <w:bookmarkStart w:id="26" w:name="competing-interests"/>
      <w:bookmarkEnd w:id="25"/>
      <w:r w:rsidRPr="00A6356D">
        <w:rPr>
          <w:rFonts w:ascii="Times New Roman" w:hAnsi="Times New Roman" w:cs="Times New Roman"/>
        </w:rPr>
        <w:t>C</w:t>
      </w:r>
      <w:r w:rsidRPr="00A6356D">
        <w:rPr>
          <w:rFonts w:ascii="Times New Roman" w:hAnsi="Times New Roman" w:cs="Times New Roman"/>
        </w:rPr>
        <w:t>ompeting interests</w:t>
      </w:r>
    </w:p>
    <w:p w14:paraId="72FF47B4"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The authors have no competing interests to declare. check here</w:t>
      </w:r>
    </w:p>
    <w:p w14:paraId="466EC544" w14:textId="77777777" w:rsidR="0043276E" w:rsidRPr="00A6356D" w:rsidRDefault="00EF4614">
      <w:pPr>
        <w:pStyle w:val="Heading3"/>
        <w:rPr>
          <w:rFonts w:ascii="Times New Roman" w:hAnsi="Times New Roman" w:cs="Times New Roman"/>
        </w:rPr>
      </w:pPr>
      <w:bookmarkStart w:id="27" w:name="funding"/>
      <w:bookmarkEnd w:id="26"/>
      <w:r w:rsidRPr="00A6356D">
        <w:rPr>
          <w:rFonts w:ascii="Times New Roman" w:hAnsi="Times New Roman" w:cs="Times New Roman"/>
        </w:rPr>
        <w:t>Funding</w:t>
      </w:r>
    </w:p>
    <w:p w14:paraId="2292ABBB"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This research was made possible through several grants (add). FB was supported by the National Institutes of Health National Institute of Dental and Craniofacial Rese</w:t>
      </w:r>
      <w:r w:rsidRPr="00A6356D">
        <w:rPr>
          <w:rFonts w:ascii="Times New Roman" w:hAnsi="Times New Roman" w:cs="Times New Roman"/>
        </w:rPr>
        <w:t>arch (F31DE029992).</w:t>
      </w:r>
    </w:p>
    <w:p w14:paraId="6FD2D93B" w14:textId="77777777" w:rsidR="0043276E" w:rsidRPr="00A6356D" w:rsidRDefault="00EF4614">
      <w:pPr>
        <w:pStyle w:val="Heading3"/>
        <w:rPr>
          <w:rFonts w:ascii="Times New Roman" w:hAnsi="Times New Roman" w:cs="Times New Roman"/>
        </w:rPr>
      </w:pPr>
      <w:bookmarkStart w:id="28" w:name="authors-contributions"/>
      <w:bookmarkEnd w:id="27"/>
      <w:r w:rsidRPr="00A6356D">
        <w:rPr>
          <w:rFonts w:ascii="Times New Roman" w:hAnsi="Times New Roman" w:cs="Times New Roman"/>
        </w:rPr>
        <w:lastRenderedPageBreak/>
        <w:t>Authors’ contributions</w:t>
      </w:r>
    </w:p>
    <w:p w14:paraId="06E4A466"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 xml:space="preserve">FB performed the analysis with contributions from JD, JF, and EW. FB and KB wrote the paper with all authors contributing to revisions. DN, CM, KM, </w:t>
      </w:r>
      <w:proofErr w:type="gramStart"/>
      <w:r w:rsidRPr="00A6356D">
        <w:rPr>
          <w:rFonts w:ascii="Times New Roman" w:hAnsi="Times New Roman" w:cs="Times New Roman"/>
        </w:rPr>
        <w:t>EW</w:t>
      </w:r>
      <w:proofErr w:type="gramEnd"/>
      <w:r w:rsidRPr="00A6356D">
        <w:rPr>
          <w:rFonts w:ascii="Times New Roman" w:hAnsi="Times New Roman" w:cs="Times New Roman"/>
        </w:rPr>
        <w:t xml:space="preserve"> and FB all contributed to the design and conception of the stu</w:t>
      </w:r>
      <w:r w:rsidRPr="00A6356D">
        <w:rPr>
          <w:rFonts w:ascii="Times New Roman" w:hAnsi="Times New Roman" w:cs="Times New Roman"/>
        </w:rPr>
        <w:t>dy.</w:t>
      </w:r>
    </w:p>
    <w:p w14:paraId="0C838931" w14:textId="77777777" w:rsidR="0043276E" w:rsidRPr="00A6356D" w:rsidRDefault="00EF4614">
      <w:pPr>
        <w:pStyle w:val="Heading3"/>
        <w:rPr>
          <w:rFonts w:ascii="Times New Roman" w:hAnsi="Times New Roman" w:cs="Times New Roman"/>
        </w:rPr>
      </w:pPr>
      <w:bookmarkStart w:id="29" w:name="acknowledgements"/>
      <w:bookmarkEnd w:id="28"/>
      <w:r w:rsidRPr="00A6356D">
        <w:rPr>
          <w:rFonts w:ascii="Times New Roman" w:hAnsi="Times New Roman" w:cs="Times New Roman"/>
        </w:rPr>
        <w:t>Acknowledgements</w:t>
      </w:r>
    </w:p>
    <w:p w14:paraId="2D32CFC1"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rPr>
        <w:t>Not applicable</w:t>
      </w:r>
    </w:p>
    <w:p w14:paraId="1158E660" w14:textId="6D71266B" w:rsidR="0043276E" w:rsidRPr="00A6356D" w:rsidRDefault="00EF4614">
      <w:pPr>
        <w:pStyle w:val="Heading4"/>
        <w:rPr>
          <w:rFonts w:ascii="Times New Roman" w:hAnsi="Times New Roman" w:cs="Times New Roman"/>
          <w:b/>
          <w:bCs w:val="0"/>
        </w:rPr>
      </w:pPr>
      <w:bookmarkStart w:id="30" w:name="X414233bc9716d6425fc4279dc0a98f8c0bb646c"/>
      <w:r w:rsidRPr="00A6356D">
        <w:rPr>
          <w:rFonts w:ascii="Times New Roman" w:hAnsi="Times New Roman" w:cs="Times New Roman"/>
          <w:b/>
          <w:bCs w:val="0"/>
        </w:rPr>
        <w:t>Table 1: Bivariate associations between prenatal maternal smoking (no/yes) and selected DNA methylation summary measures and important covariates among a diverse sample of 811 children in the Fragile Families and Child W</w:t>
      </w:r>
      <w:r w:rsidRPr="00A6356D">
        <w:rPr>
          <w:rFonts w:ascii="Times New Roman" w:hAnsi="Times New Roman" w:cs="Times New Roman"/>
          <w:b/>
          <w:bCs w:val="0"/>
        </w:rPr>
        <w:t>ellbeing study</w:t>
      </w:r>
    </w:p>
    <w:p w14:paraId="28DBC8C4" w14:textId="12B1BE47" w:rsidR="00A6356D" w:rsidRPr="00A6356D" w:rsidRDefault="00A6356D" w:rsidP="00A6356D">
      <w:pPr>
        <w:pStyle w:val="BodyText"/>
        <w:rPr>
          <w:rFonts w:ascii="Times New Roman" w:hAnsi="Times New Roman" w:cs="Times New Roman"/>
        </w:rPr>
      </w:pPr>
    </w:p>
    <w:tbl>
      <w:tblPr>
        <w:tblW w:w="11250" w:type="dxa"/>
        <w:tblInd w:w="-1005"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330"/>
        <w:gridCol w:w="720"/>
        <w:gridCol w:w="1171"/>
        <w:gridCol w:w="909"/>
        <w:gridCol w:w="901"/>
        <w:gridCol w:w="690"/>
        <w:gridCol w:w="1099"/>
        <w:gridCol w:w="1260"/>
        <w:gridCol w:w="1170"/>
      </w:tblGrid>
      <w:tr w:rsidR="00A6356D" w:rsidRPr="00A6356D" w14:paraId="29F436F4" w14:textId="77777777" w:rsidTr="00A6356D">
        <w:trPr>
          <w:tblHeader/>
        </w:trPr>
        <w:tc>
          <w:tcPr>
            <w:tcW w:w="3330" w:type="dxa"/>
            <w:vMerge w:val="restart"/>
            <w:tcBorders>
              <w:left w:val="nil"/>
              <w:right w:val="nil"/>
            </w:tcBorders>
            <w:shd w:val="clear" w:color="auto" w:fill="FFFFFF"/>
            <w:tcMar>
              <w:top w:w="75" w:type="dxa"/>
              <w:left w:w="75" w:type="dxa"/>
              <w:bottom w:w="90" w:type="dxa"/>
              <w:right w:w="75" w:type="dxa"/>
            </w:tcMar>
            <w:vAlign w:val="bottom"/>
            <w:hideMark/>
          </w:tcPr>
          <w:p w14:paraId="3EDFFAA8"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Characteristic</w:t>
            </w:r>
          </w:p>
        </w:tc>
        <w:tc>
          <w:tcPr>
            <w:tcW w:w="3701" w:type="dxa"/>
            <w:gridSpan w:val="4"/>
            <w:shd w:val="clear" w:color="auto" w:fill="FFFFFF"/>
            <w:tcMar>
              <w:top w:w="0" w:type="dxa"/>
              <w:left w:w="60" w:type="dxa"/>
              <w:bottom w:w="0" w:type="dxa"/>
              <w:right w:w="60" w:type="dxa"/>
            </w:tcMar>
            <w:vAlign w:val="center"/>
            <w:hideMark/>
          </w:tcPr>
          <w:p w14:paraId="319FDCFE"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Age 9</w:t>
            </w:r>
          </w:p>
        </w:tc>
        <w:tc>
          <w:tcPr>
            <w:tcW w:w="4219" w:type="dxa"/>
            <w:gridSpan w:val="4"/>
            <w:shd w:val="clear" w:color="auto" w:fill="FFFFFF"/>
            <w:tcMar>
              <w:top w:w="0" w:type="dxa"/>
              <w:left w:w="60" w:type="dxa"/>
              <w:bottom w:w="0" w:type="dxa"/>
              <w:right w:w="0" w:type="dxa"/>
            </w:tcMar>
            <w:vAlign w:val="center"/>
            <w:hideMark/>
          </w:tcPr>
          <w:p w14:paraId="5CEDCD92" w14:textId="77777777" w:rsidR="00A6356D" w:rsidRPr="00A6356D" w:rsidRDefault="00A6356D" w:rsidP="00A6356D">
            <w:pPr>
              <w:spacing w:after="0"/>
              <w:jc w:val="center"/>
              <w:rPr>
                <w:rFonts w:ascii="Times New Roman" w:eastAsia="Times New Roman" w:hAnsi="Times New Roman" w:cs="Times New Roman"/>
                <w:color w:val="333333"/>
                <w:sz w:val="16"/>
                <w:szCs w:val="16"/>
              </w:rPr>
            </w:pPr>
            <w:proofErr w:type="spellStart"/>
            <w:r w:rsidRPr="00A6356D">
              <w:rPr>
                <w:rFonts w:ascii="Times New Roman" w:eastAsia="Times New Roman" w:hAnsi="Times New Roman" w:cs="Times New Roman"/>
                <w:b/>
                <w:bCs/>
                <w:color w:val="333333"/>
                <w:sz w:val="16"/>
                <w:szCs w:val="16"/>
              </w:rPr>
              <w:t>Age</w:t>
            </w:r>
            <w:proofErr w:type="spellEnd"/>
            <w:r w:rsidRPr="00A6356D">
              <w:rPr>
                <w:rFonts w:ascii="Times New Roman" w:eastAsia="Times New Roman" w:hAnsi="Times New Roman" w:cs="Times New Roman"/>
                <w:b/>
                <w:bCs/>
                <w:color w:val="333333"/>
                <w:sz w:val="16"/>
                <w:szCs w:val="16"/>
              </w:rPr>
              <w:t xml:space="preserve"> 15</w:t>
            </w:r>
          </w:p>
        </w:tc>
      </w:tr>
      <w:tr w:rsidR="00A6356D" w:rsidRPr="00A6356D" w14:paraId="4ADC6660" w14:textId="77777777" w:rsidTr="00A6356D">
        <w:trPr>
          <w:tblHeader/>
        </w:trPr>
        <w:tc>
          <w:tcPr>
            <w:tcW w:w="3330" w:type="dxa"/>
            <w:vMerge/>
            <w:tcBorders>
              <w:left w:val="nil"/>
              <w:right w:val="nil"/>
            </w:tcBorders>
            <w:shd w:val="clear" w:color="auto" w:fill="FFFFFF"/>
            <w:vAlign w:val="center"/>
            <w:hideMark/>
          </w:tcPr>
          <w:p w14:paraId="18ECEB1C" w14:textId="77777777" w:rsidR="00A6356D" w:rsidRPr="00A6356D" w:rsidRDefault="00A6356D" w:rsidP="00A6356D">
            <w:pPr>
              <w:spacing w:after="0"/>
              <w:rPr>
                <w:rFonts w:ascii="Times New Roman" w:eastAsia="Times New Roman" w:hAnsi="Times New Roman" w:cs="Times New Roman"/>
                <w:color w:val="333333"/>
                <w:sz w:val="16"/>
                <w:szCs w:val="16"/>
              </w:rPr>
            </w:pPr>
          </w:p>
        </w:tc>
        <w:tc>
          <w:tcPr>
            <w:tcW w:w="720" w:type="dxa"/>
            <w:tcBorders>
              <w:left w:val="nil"/>
              <w:right w:val="nil"/>
            </w:tcBorders>
            <w:shd w:val="clear" w:color="auto" w:fill="FFFFFF"/>
            <w:tcMar>
              <w:top w:w="75" w:type="dxa"/>
              <w:left w:w="75" w:type="dxa"/>
              <w:bottom w:w="90" w:type="dxa"/>
              <w:right w:w="75" w:type="dxa"/>
            </w:tcMar>
            <w:vAlign w:val="bottom"/>
            <w:hideMark/>
          </w:tcPr>
          <w:p w14:paraId="54045B0D"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w:t>
            </w:r>
          </w:p>
        </w:tc>
        <w:tc>
          <w:tcPr>
            <w:tcW w:w="1171" w:type="dxa"/>
            <w:tcBorders>
              <w:left w:val="nil"/>
              <w:right w:val="nil"/>
            </w:tcBorders>
            <w:shd w:val="clear" w:color="auto" w:fill="FFFFFF"/>
            <w:tcMar>
              <w:top w:w="75" w:type="dxa"/>
              <w:left w:w="75" w:type="dxa"/>
              <w:bottom w:w="90" w:type="dxa"/>
              <w:right w:w="75" w:type="dxa"/>
            </w:tcMar>
            <w:vAlign w:val="bottom"/>
            <w:hideMark/>
          </w:tcPr>
          <w:p w14:paraId="7D75E5A9"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Not exposed</w:t>
            </w:r>
            <w:r w:rsidRPr="00A6356D">
              <w:rPr>
                <w:rFonts w:ascii="Times New Roman" w:eastAsia="Times New Roman" w:hAnsi="Times New Roman" w:cs="Times New Roman"/>
                <w:color w:val="333333"/>
                <w:sz w:val="16"/>
                <w:szCs w:val="16"/>
              </w:rPr>
              <w:t>,</w:t>
            </w:r>
          </w:p>
          <w:p w14:paraId="4625DF4F" w14:textId="10573AC2"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 xml:space="preserve"> N = 600</w:t>
            </w:r>
            <w:r w:rsidRPr="00A6356D">
              <w:rPr>
                <w:rFonts w:ascii="Times New Roman" w:eastAsia="Times New Roman" w:hAnsi="Times New Roman" w:cs="Times New Roman"/>
                <w:i/>
                <w:iCs/>
                <w:color w:val="333333"/>
                <w:sz w:val="16"/>
                <w:szCs w:val="16"/>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0F2BF186"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Smoke exposed</w:t>
            </w:r>
            <w:r w:rsidRPr="00A6356D">
              <w:rPr>
                <w:rFonts w:ascii="Times New Roman" w:eastAsia="Times New Roman" w:hAnsi="Times New Roman" w:cs="Times New Roman"/>
                <w:color w:val="333333"/>
                <w:sz w:val="16"/>
                <w:szCs w:val="16"/>
              </w:rPr>
              <w:t>,</w:t>
            </w:r>
          </w:p>
          <w:p w14:paraId="35F4AE85" w14:textId="2EF885A6"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 xml:space="preserve"> N = 156</w:t>
            </w:r>
            <w:r w:rsidRPr="00A6356D">
              <w:rPr>
                <w:rFonts w:ascii="Times New Roman" w:eastAsia="Times New Roman" w:hAnsi="Times New Roman" w:cs="Times New Roman"/>
                <w:i/>
                <w:iCs/>
                <w:color w:val="333333"/>
                <w:sz w:val="16"/>
                <w:szCs w:val="16"/>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06D7EF79"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p-value</w:t>
            </w:r>
            <w:r w:rsidRPr="00A6356D">
              <w:rPr>
                <w:rFonts w:ascii="Times New Roman" w:eastAsia="Times New Roman" w:hAnsi="Times New Roman" w:cs="Times New Roman"/>
                <w:i/>
                <w:iCs/>
                <w:color w:val="333333"/>
                <w:sz w:val="16"/>
                <w:szCs w:val="16"/>
                <w:vertAlign w:val="superscript"/>
              </w:rPr>
              <w:t>2</w:t>
            </w:r>
          </w:p>
        </w:tc>
        <w:tc>
          <w:tcPr>
            <w:tcW w:w="0" w:type="auto"/>
            <w:tcBorders>
              <w:left w:val="nil"/>
              <w:right w:val="nil"/>
            </w:tcBorders>
            <w:shd w:val="clear" w:color="auto" w:fill="FFFFFF"/>
            <w:tcMar>
              <w:top w:w="75" w:type="dxa"/>
              <w:left w:w="75" w:type="dxa"/>
              <w:bottom w:w="90" w:type="dxa"/>
              <w:right w:w="75" w:type="dxa"/>
            </w:tcMar>
            <w:vAlign w:val="bottom"/>
            <w:hideMark/>
          </w:tcPr>
          <w:p w14:paraId="250AAF8E"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w:t>
            </w:r>
          </w:p>
        </w:tc>
        <w:tc>
          <w:tcPr>
            <w:tcW w:w="1099" w:type="dxa"/>
            <w:tcBorders>
              <w:left w:val="nil"/>
              <w:right w:val="nil"/>
            </w:tcBorders>
            <w:shd w:val="clear" w:color="auto" w:fill="FFFFFF"/>
            <w:tcMar>
              <w:top w:w="75" w:type="dxa"/>
              <w:left w:w="75" w:type="dxa"/>
              <w:bottom w:w="90" w:type="dxa"/>
              <w:right w:w="75" w:type="dxa"/>
            </w:tcMar>
            <w:vAlign w:val="bottom"/>
            <w:hideMark/>
          </w:tcPr>
          <w:p w14:paraId="7B2D2751"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Not exposed</w:t>
            </w:r>
            <w:r w:rsidRPr="00A6356D">
              <w:rPr>
                <w:rFonts w:ascii="Times New Roman" w:eastAsia="Times New Roman" w:hAnsi="Times New Roman" w:cs="Times New Roman"/>
                <w:color w:val="333333"/>
                <w:sz w:val="16"/>
                <w:szCs w:val="16"/>
              </w:rPr>
              <w:t xml:space="preserve">, </w:t>
            </w:r>
          </w:p>
          <w:p w14:paraId="25FD8FB6" w14:textId="23DD4858"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N = 605</w:t>
            </w:r>
            <w:r w:rsidRPr="00A6356D">
              <w:rPr>
                <w:rFonts w:ascii="Times New Roman" w:eastAsia="Times New Roman" w:hAnsi="Times New Roman" w:cs="Times New Roman"/>
                <w:i/>
                <w:iCs/>
                <w:color w:val="333333"/>
                <w:sz w:val="16"/>
                <w:szCs w:val="16"/>
                <w:vertAlign w:val="superscript"/>
              </w:rPr>
              <w:t>1</w:t>
            </w:r>
          </w:p>
        </w:tc>
        <w:tc>
          <w:tcPr>
            <w:tcW w:w="1260" w:type="dxa"/>
            <w:tcBorders>
              <w:left w:val="nil"/>
              <w:right w:val="nil"/>
            </w:tcBorders>
            <w:shd w:val="clear" w:color="auto" w:fill="FFFFFF"/>
            <w:tcMar>
              <w:top w:w="75" w:type="dxa"/>
              <w:left w:w="75" w:type="dxa"/>
              <w:bottom w:w="90" w:type="dxa"/>
              <w:right w:w="75" w:type="dxa"/>
            </w:tcMar>
            <w:vAlign w:val="bottom"/>
            <w:hideMark/>
          </w:tcPr>
          <w:p w14:paraId="500592DC" w14:textId="77777777" w:rsid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Smoke exposed</w:t>
            </w:r>
            <w:r w:rsidRPr="00A6356D">
              <w:rPr>
                <w:rFonts w:ascii="Times New Roman" w:eastAsia="Times New Roman" w:hAnsi="Times New Roman" w:cs="Times New Roman"/>
                <w:color w:val="333333"/>
                <w:sz w:val="16"/>
                <w:szCs w:val="16"/>
              </w:rPr>
              <w:t>,</w:t>
            </w:r>
          </w:p>
          <w:p w14:paraId="0B7F0AA5" w14:textId="0E4A35FB"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 xml:space="preserve"> N = 144</w:t>
            </w:r>
            <w:r w:rsidRPr="00A6356D">
              <w:rPr>
                <w:rFonts w:ascii="Times New Roman" w:eastAsia="Times New Roman" w:hAnsi="Times New Roman" w:cs="Times New Roman"/>
                <w:i/>
                <w:iCs/>
                <w:color w:val="333333"/>
                <w:sz w:val="16"/>
                <w:szCs w:val="16"/>
                <w:vertAlign w:val="superscript"/>
              </w:rPr>
              <w:t>1</w:t>
            </w:r>
          </w:p>
        </w:tc>
        <w:tc>
          <w:tcPr>
            <w:tcW w:w="1170" w:type="dxa"/>
            <w:tcBorders>
              <w:left w:val="nil"/>
              <w:right w:val="nil"/>
            </w:tcBorders>
            <w:shd w:val="clear" w:color="auto" w:fill="FFFFFF"/>
            <w:tcMar>
              <w:top w:w="75" w:type="dxa"/>
              <w:left w:w="75" w:type="dxa"/>
              <w:bottom w:w="90" w:type="dxa"/>
              <w:right w:w="75" w:type="dxa"/>
            </w:tcMar>
            <w:vAlign w:val="bottom"/>
            <w:hideMark/>
          </w:tcPr>
          <w:p w14:paraId="23C80108" w14:textId="77777777" w:rsidR="00A6356D" w:rsidRPr="00A6356D" w:rsidRDefault="00A6356D" w:rsidP="00A6356D">
            <w:pPr>
              <w:spacing w:after="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b/>
                <w:bCs/>
                <w:color w:val="333333"/>
                <w:sz w:val="16"/>
                <w:szCs w:val="16"/>
              </w:rPr>
              <w:t>p-value</w:t>
            </w:r>
            <w:r w:rsidRPr="00A6356D">
              <w:rPr>
                <w:rFonts w:ascii="Times New Roman" w:eastAsia="Times New Roman" w:hAnsi="Times New Roman" w:cs="Times New Roman"/>
                <w:i/>
                <w:iCs/>
                <w:color w:val="333333"/>
                <w:sz w:val="16"/>
                <w:szCs w:val="16"/>
                <w:vertAlign w:val="superscript"/>
              </w:rPr>
              <w:t>2</w:t>
            </w:r>
          </w:p>
        </w:tc>
      </w:tr>
      <w:tr w:rsidR="00A6356D" w:rsidRPr="00A6356D" w14:paraId="1515F9C3" w14:textId="77777777" w:rsidTr="00A6356D">
        <w:tc>
          <w:tcPr>
            <w:tcW w:w="11250" w:type="dxa"/>
            <w:gridSpan w:val="9"/>
            <w:tcBorders>
              <w:top w:val="single" w:sz="12" w:space="0" w:color="D3D3D3"/>
              <w:left w:val="nil"/>
              <w:bottom w:val="single" w:sz="12" w:space="0" w:color="D3D3D3"/>
              <w:right w:val="nil"/>
            </w:tcBorders>
            <w:shd w:val="clear" w:color="auto" w:fill="FFFFFF"/>
            <w:tcMar>
              <w:top w:w="120" w:type="dxa"/>
              <w:left w:w="120" w:type="dxa"/>
              <w:bottom w:w="120" w:type="dxa"/>
              <w:right w:w="120" w:type="dxa"/>
            </w:tcMar>
            <w:vAlign w:val="center"/>
            <w:hideMark/>
          </w:tcPr>
          <w:p w14:paraId="04503BE2"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Child characteristics</w:t>
            </w:r>
          </w:p>
        </w:tc>
      </w:tr>
      <w:tr w:rsidR="00A6356D" w:rsidRPr="00A6356D" w14:paraId="19D55FF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71B6B36"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proofErr w:type="spellStart"/>
            <w:r w:rsidRPr="00A6356D">
              <w:rPr>
                <w:rFonts w:ascii="Times New Roman" w:eastAsia="Times New Roman" w:hAnsi="Times New Roman" w:cs="Times New Roman"/>
                <w:color w:val="333333"/>
                <w:sz w:val="16"/>
                <w:szCs w:val="16"/>
              </w:rPr>
              <w:t>Polymethylation</w:t>
            </w:r>
            <w:proofErr w:type="spellEnd"/>
            <w:r w:rsidRPr="00A6356D">
              <w:rPr>
                <w:rFonts w:ascii="Times New Roman" w:eastAsia="Times New Roman" w:hAnsi="Times New Roman" w:cs="Times New Roman"/>
                <w:color w:val="333333"/>
                <w:sz w:val="16"/>
                <w:szCs w:val="16"/>
              </w:rPr>
              <w:t xml:space="preserve"> score for smoke exposure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1ECA10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DEA5C0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-0.04 (0.22)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D9C4F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0.09 (0.23)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65658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F508A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E596D8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-0.01 (0.22)</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7CC51E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0.11 (0.23)</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46ECDA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07222B0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9CFFCDF"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AHRR gene: percent cg05575921 methylation</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24C4F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CA4016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77.8 (5.2)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D7B56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76.8 (5.6)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57CF9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C4C31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E7CB89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77 (6)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1C19ED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76 (6)</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BF87EB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0.2</w:t>
            </w:r>
          </w:p>
        </w:tc>
      </w:tr>
      <w:tr w:rsidR="00A6356D" w:rsidRPr="00A6356D" w14:paraId="4DE3B118"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4DA1971"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Pediatric epigenetic clock (years)</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0ED2B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9B6F8C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9.00 (0.85)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72774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9.01 (1.22)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55E2B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E741C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0D2303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11.63 (1.77)</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A90F3D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11.64 (1.80)</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5E85A7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&gt;0.9</w:t>
            </w:r>
          </w:p>
        </w:tc>
      </w:tr>
      <w:tr w:rsidR="00A6356D" w:rsidRPr="00A6356D" w14:paraId="2EF463A7"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30DB718"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Percent global DNA methylation</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035D13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BA8C98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47.51 (0.74)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474A7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47.59 (0.78)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012AC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D1C7F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8F11BC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47.48 (0.85)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C2B0D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47.58 (0.83)</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C06764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0.2</w:t>
            </w:r>
          </w:p>
        </w:tc>
      </w:tr>
      <w:tr w:rsidR="00A6356D" w:rsidRPr="00A6356D" w14:paraId="14AC830F"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09FB9AF"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Immune cell proportion (saliva)</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AA35B5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7F51B7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0.96 (0.10)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2B507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0.96 (0.08)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B9B8F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F9EB9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ED0020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0.92 (0.15)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CE9CDD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0.93 (0.14)</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08A4CA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&gt;0.9</w:t>
            </w:r>
          </w:p>
        </w:tc>
      </w:tr>
      <w:tr w:rsidR="00A6356D" w:rsidRPr="00A6356D" w14:paraId="082DE78D"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92C93BE"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Epithelial cell proportion (saliva)</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2CA9D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27C00A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0.04 (0.10)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311FC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0.04 (0.08)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9D798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4BEE2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0FC649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0.08 (0.15)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DAD1DC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0.07 (0.14)</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5C121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&gt;0.9</w:t>
            </w:r>
          </w:p>
        </w:tc>
      </w:tr>
      <w:tr w:rsidR="00A6356D" w:rsidRPr="00A6356D" w14:paraId="73D0C498"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418C9BD"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Ancestry categorization from child principal components of genetic data</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600365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132A4C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E7CD44"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BA906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43A6E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367993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86D4832"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37753A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0.002</w:t>
            </w:r>
          </w:p>
        </w:tc>
      </w:tr>
      <w:tr w:rsidR="00A6356D" w:rsidRPr="00A6356D" w14:paraId="6EBDB2FD"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12EB63"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African ancestry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FDD0BA9"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E150BF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356 (59%)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77E33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98 (63%)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544D1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1EF187"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124B76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364 (60%)</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89C27C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89 (62%)</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9AFF7A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4AD351AB"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887996"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lastRenderedPageBreak/>
              <w:t>European ancestry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AD5C10"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9B1B34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82 (14%)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382A2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35 (22%)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B5CED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CD028B"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AE772D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85 (14%)</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C2CEAD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34 (24%)</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8DF1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72C9B58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7F0DE92"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Hispanic ancestry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E974B86"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D392E4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162 (27%)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B0D7B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23 (15%)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4F9E3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75293B"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ABB64F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156 (26%)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21D623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21 (15%)</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C4D0BC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15BF9BCB"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F46AE0D"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Child gender</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8FFBA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FB6ABE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ECD1FF"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40F5C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20F05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EB008F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25619F9"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C2F182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0.9</w:t>
            </w:r>
          </w:p>
        </w:tc>
      </w:tr>
      <w:tr w:rsidR="00A6356D" w:rsidRPr="00A6356D" w14:paraId="6539E791"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2C8709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Boy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E954E3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0E7694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301 (50%)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BEB0F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76 (49%)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96F9D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FAD930"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A6ACF7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295 (49%)</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EA6F26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69 (48%)</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5AF681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59DB3184"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9758701"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Girl</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CC92FB2"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D377CB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299 (50%)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B8ED3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80 (51%)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707A2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0AB543"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0D87A5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310 (51%)</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BD9715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 (52%)</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FDE9A8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3E012A1B" w14:textId="77777777" w:rsidTr="00A6356D">
        <w:tc>
          <w:tcPr>
            <w:tcW w:w="11250" w:type="dxa"/>
            <w:gridSpan w:val="9"/>
            <w:tcBorders>
              <w:top w:val="single" w:sz="12" w:space="0" w:color="D3D3D3"/>
              <w:left w:val="nil"/>
              <w:bottom w:val="single" w:sz="12" w:space="0" w:color="D3D3D3"/>
              <w:right w:val="nil"/>
            </w:tcBorders>
            <w:shd w:val="clear" w:color="auto" w:fill="FFFFFF"/>
            <w:tcMar>
              <w:top w:w="120" w:type="dxa"/>
              <w:left w:w="120" w:type="dxa"/>
              <w:bottom w:w="120" w:type="dxa"/>
              <w:right w:w="120" w:type="dxa"/>
            </w:tcMar>
            <w:vAlign w:val="center"/>
            <w:hideMark/>
          </w:tcPr>
          <w:p w14:paraId="49077430"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characteristics</w:t>
            </w:r>
          </w:p>
        </w:tc>
      </w:tr>
      <w:tr w:rsidR="00A6356D" w:rsidRPr="00A6356D" w14:paraId="2D511689"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DB93163"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prenatal alcohol use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A88C2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11601F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44 (7.3%)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576C3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 (30%)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DED53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A58B8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4E65B8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40 (6.6%)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452780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42 (29%)</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AD3758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688A5914"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ADA52B9"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prenatal any drug use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4A44B9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DF4A52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10 (1.7%)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7116C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26 (17%)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836D9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10148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2F003E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 (1.5%)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CD2FA6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28 (19%)</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DE204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6ACB5464"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E884110" w14:textId="77777777"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income to poverty threshold (at baseline)</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C34D2C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186556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2.40 (2.57)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877D9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1.52 (1.56)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E967D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416B1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EB7005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2.41 (2.58)</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D95DEE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1.48 (1.57)</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9952C2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57DE6E95"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716F26" w14:textId="478738C5"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Postnatal maternal smoking at ages 1 and 5</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BC1D12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81C8E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04B91B"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3E185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3807F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097349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3C9BA8F"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D06C5C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05631BD7"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B453DAC"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No maternal smoking at age 1 and 5</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A5BA667"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90BC31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449 (75%)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4824F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 (4.5%)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C003B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5C0681"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72807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450 (74%)</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2B6595F"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 (4.9%)</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88F880D"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5A8AADBE"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62FB4A9"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Maternal smoking at age 1 or age 5</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F32A205"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47E5F80"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151 (25%)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22887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149 (96%)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DB1F3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487757"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7E17049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155 (26%)</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41819B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137 (95%)</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B9EEA2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46DF8247"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38335C" w14:textId="1AC9A03C" w:rsidR="00A6356D" w:rsidRPr="00A6356D" w:rsidRDefault="00A6356D" w:rsidP="00A6356D">
            <w:pPr>
              <w:spacing w:before="150" w:after="150"/>
              <w:ind w:left="150" w:right="150"/>
              <w:rPr>
                <w:rFonts w:ascii="Times New Roman" w:eastAsia="Times New Roman" w:hAnsi="Times New Roman" w:cs="Times New Roman"/>
                <w:color w:val="333333"/>
                <w:sz w:val="16"/>
                <w:szCs w:val="16"/>
              </w:rPr>
            </w:pPr>
            <w:r>
              <w:rPr>
                <w:rFonts w:ascii="Times New Roman" w:eastAsia="Times New Roman" w:hAnsi="Times New Roman" w:cs="Times New Roman"/>
                <w:color w:val="333333"/>
                <w:sz w:val="16"/>
                <w:szCs w:val="16"/>
              </w:rPr>
              <w:t>Primary caregiver smoking in month prior to DNA methylation sample collection (dose in packs/day)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817020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756</w:t>
            </w: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5B5837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811331"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CA2A0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BAFF51"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749</w:t>
            </w: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BE1D025"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0FAEFE4"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5D1A62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&lt;0.001</w:t>
            </w:r>
          </w:p>
        </w:tc>
      </w:tr>
      <w:tr w:rsidR="00A6356D" w:rsidRPr="00A6356D" w14:paraId="7980FE29"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0795C2E0"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lastRenderedPageBreak/>
              <w:t>No smoking</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761C021"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1C1460A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478 (80%)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CD602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23 (15%)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EF994E"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D921F3"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F82E3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513 (85%)</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B128E28"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45 (31%)</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1E496F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054E675C"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4A36912"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Less than pack a day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C02D33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36EED7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95 (16%)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9865C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86 (55%)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84D5E4"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0E3C74"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623229EC"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80 (13%)</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397F1F46"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77 (53%)</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CDF806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2823FF09" w14:textId="77777777" w:rsidTr="00A6356D">
        <w:tc>
          <w:tcPr>
            <w:tcW w:w="333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BDFE9C6"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Pack or more a day</w:t>
            </w:r>
          </w:p>
        </w:tc>
        <w:tc>
          <w:tcPr>
            <w:tcW w:w="72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81810FE" w14:textId="77777777" w:rsidR="00A6356D" w:rsidRPr="00A6356D" w:rsidRDefault="00A6356D" w:rsidP="00A6356D">
            <w:pPr>
              <w:spacing w:before="150" w:after="150"/>
              <w:ind w:left="150" w:right="150" w:firstLine="150"/>
              <w:rPr>
                <w:rFonts w:ascii="Times New Roman" w:eastAsia="Times New Roman" w:hAnsi="Times New Roman" w:cs="Times New Roman"/>
                <w:color w:val="333333"/>
                <w:sz w:val="16"/>
                <w:szCs w:val="16"/>
              </w:rPr>
            </w:pPr>
          </w:p>
        </w:tc>
        <w:tc>
          <w:tcPr>
            <w:tcW w:w="1171"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5E50C5BA"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27 (4.5%)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BE4829"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47 (30%)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E333B3"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431599" w14:textId="77777777" w:rsidR="00A6356D" w:rsidRPr="00A6356D" w:rsidRDefault="00A6356D" w:rsidP="00A6356D">
            <w:pPr>
              <w:spacing w:before="150" w:after="150"/>
              <w:ind w:left="150" w:right="150"/>
              <w:jc w:val="center"/>
              <w:rPr>
                <w:rFonts w:ascii="Times New Roman" w:eastAsia="Times New Roman" w:hAnsi="Times New Roman" w:cs="Times New Roman"/>
                <w:sz w:val="16"/>
                <w:szCs w:val="16"/>
              </w:rPr>
            </w:pPr>
          </w:p>
        </w:tc>
        <w:tc>
          <w:tcPr>
            <w:tcW w:w="1099"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8A05192"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12 (2.0%)</w:t>
            </w:r>
          </w:p>
        </w:tc>
        <w:tc>
          <w:tcPr>
            <w:tcW w:w="126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2966105B"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r w:rsidRPr="00A6356D">
              <w:rPr>
                <w:rFonts w:ascii="Times New Roman" w:eastAsia="Times New Roman" w:hAnsi="Times New Roman" w:cs="Times New Roman"/>
                <w:color w:val="333333"/>
                <w:sz w:val="16"/>
                <w:szCs w:val="16"/>
              </w:rPr>
              <w:t>22 (15%)</w:t>
            </w:r>
          </w:p>
        </w:tc>
        <w:tc>
          <w:tcPr>
            <w:tcW w:w="1170" w:type="dxa"/>
            <w:tcBorders>
              <w:top w:val="single" w:sz="6" w:space="0" w:color="D3D3D3"/>
              <w:left w:val="nil"/>
              <w:right w:val="nil"/>
            </w:tcBorders>
            <w:shd w:val="clear" w:color="auto" w:fill="FFFFFF"/>
            <w:tcMar>
              <w:top w:w="120" w:type="dxa"/>
              <w:left w:w="75" w:type="dxa"/>
              <w:bottom w:w="120" w:type="dxa"/>
              <w:right w:w="75" w:type="dxa"/>
            </w:tcMar>
            <w:vAlign w:val="center"/>
            <w:hideMark/>
          </w:tcPr>
          <w:p w14:paraId="4B8E2B67" w14:textId="77777777" w:rsidR="00A6356D" w:rsidRPr="00A6356D" w:rsidRDefault="00A6356D" w:rsidP="00A6356D">
            <w:pPr>
              <w:spacing w:before="150" w:after="150"/>
              <w:ind w:left="150" w:right="150"/>
              <w:jc w:val="center"/>
              <w:rPr>
                <w:rFonts w:ascii="Times New Roman" w:eastAsia="Times New Roman" w:hAnsi="Times New Roman" w:cs="Times New Roman"/>
                <w:color w:val="333333"/>
                <w:sz w:val="16"/>
                <w:szCs w:val="16"/>
              </w:rPr>
            </w:pPr>
          </w:p>
        </w:tc>
      </w:tr>
      <w:tr w:rsidR="00A6356D" w:rsidRPr="00A6356D" w14:paraId="1D599288" w14:textId="77777777" w:rsidTr="00A6356D">
        <w:tc>
          <w:tcPr>
            <w:tcW w:w="11250" w:type="dxa"/>
            <w:gridSpan w:val="9"/>
            <w:shd w:val="clear" w:color="auto" w:fill="FFFFFF"/>
            <w:tcMar>
              <w:top w:w="0" w:type="dxa"/>
              <w:left w:w="0" w:type="dxa"/>
              <w:bottom w:w="0" w:type="dxa"/>
              <w:right w:w="0" w:type="dxa"/>
            </w:tcMar>
            <w:vAlign w:val="center"/>
            <w:hideMark/>
          </w:tcPr>
          <w:p w14:paraId="07FBD656"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i/>
                <w:iCs/>
                <w:color w:val="333333"/>
                <w:sz w:val="16"/>
                <w:szCs w:val="16"/>
                <w:vertAlign w:val="superscript"/>
              </w:rPr>
              <w:t>1 </w:t>
            </w:r>
            <w:r w:rsidRPr="00A6356D">
              <w:rPr>
                <w:rFonts w:ascii="Times New Roman" w:eastAsia="Times New Roman" w:hAnsi="Times New Roman" w:cs="Times New Roman"/>
                <w:color w:val="333333"/>
                <w:sz w:val="16"/>
                <w:szCs w:val="16"/>
              </w:rPr>
              <w:t>Mean (SD); n (%)</w:t>
            </w:r>
          </w:p>
          <w:p w14:paraId="635A6174" w14:textId="77777777" w:rsidR="00A6356D" w:rsidRPr="00A6356D" w:rsidRDefault="00A6356D" w:rsidP="00A6356D">
            <w:pPr>
              <w:spacing w:after="0"/>
              <w:rPr>
                <w:rFonts w:ascii="Times New Roman" w:eastAsia="Times New Roman" w:hAnsi="Times New Roman" w:cs="Times New Roman"/>
                <w:color w:val="333333"/>
                <w:sz w:val="16"/>
                <w:szCs w:val="16"/>
              </w:rPr>
            </w:pPr>
            <w:r w:rsidRPr="00A6356D">
              <w:rPr>
                <w:rFonts w:ascii="Times New Roman" w:eastAsia="Times New Roman" w:hAnsi="Times New Roman" w:cs="Times New Roman"/>
                <w:i/>
                <w:iCs/>
                <w:color w:val="333333"/>
                <w:sz w:val="16"/>
                <w:szCs w:val="16"/>
                <w:vertAlign w:val="superscript"/>
              </w:rPr>
              <w:t>2 </w:t>
            </w:r>
            <w:r w:rsidRPr="00A6356D">
              <w:rPr>
                <w:rFonts w:ascii="Times New Roman" w:eastAsia="Times New Roman" w:hAnsi="Times New Roman" w:cs="Times New Roman"/>
                <w:color w:val="333333"/>
                <w:sz w:val="16"/>
                <w:szCs w:val="16"/>
              </w:rPr>
              <w:t>Welch Two Sample t-test; Pearson's Chi-squared test</w:t>
            </w:r>
          </w:p>
        </w:tc>
      </w:tr>
    </w:tbl>
    <w:p w14:paraId="47DD70AD" w14:textId="77777777" w:rsidR="00A6356D" w:rsidRPr="00A6356D" w:rsidRDefault="00A6356D" w:rsidP="00A6356D">
      <w:pPr>
        <w:pStyle w:val="BodyText"/>
        <w:rPr>
          <w:rFonts w:ascii="Times New Roman" w:hAnsi="Times New Roman" w:cs="Times New Roman"/>
        </w:rPr>
      </w:pPr>
    </w:p>
    <w:p w14:paraId="1A8A9A63" w14:textId="77777777" w:rsidR="0043276E" w:rsidRPr="00A6356D" w:rsidRDefault="00EF4614">
      <w:pPr>
        <w:pStyle w:val="Heading4"/>
        <w:rPr>
          <w:rFonts w:ascii="Times New Roman" w:hAnsi="Times New Roman" w:cs="Times New Roman"/>
        </w:rPr>
      </w:pPr>
      <w:bookmarkStart w:id="31" w:name="X043994d507e9bfd91ef5a93ba37ba1e76a0da67"/>
      <w:bookmarkEnd w:id="30"/>
      <w:r w:rsidRPr="00A6356D">
        <w:rPr>
          <w:rFonts w:ascii="Times New Roman" w:hAnsi="Times New Roman" w:cs="Times New Roman"/>
          <w:b/>
        </w:rPr>
        <w:lastRenderedPageBreak/>
        <w:t>Figure 1 - Selection of samples from the Fragile Families and Child Wellbeing study into analytic subset.</w:t>
      </w:r>
      <w:r w:rsidRPr="00A6356D">
        <w:rPr>
          <w:rFonts w:ascii="Times New Roman" w:hAnsi="Times New Roman" w:cs="Times New Roman"/>
        </w:rPr>
        <w:t xml:space="preserve"> N represents the number of individuals at each step in the selection procedure, M represents the number of samples. Individuals with re</w:t>
      </w:r>
      <w:r w:rsidRPr="00A6356D">
        <w:rPr>
          <w:rFonts w:ascii="Times New Roman" w:hAnsi="Times New Roman" w:cs="Times New Roman"/>
        </w:rPr>
        <w:t>peated measures can have more than one sample.</w:t>
      </w:r>
    </w:p>
    <w:p w14:paraId="52519391"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0F95FA74" wp14:editId="07B5F0C3">
            <wp:extent cx="5334000" cy="563270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19-1.png"/>
                    <pic:cNvPicPr>
                      <a:picLocks noChangeAspect="1" noChangeArrowheads="1"/>
                    </pic:cNvPicPr>
                  </pic:nvPicPr>
                  <pic:blipFill>
                    <a:blip r:embed="rId8"/>
                    <a:stretch>
                      <a:fillRect/>
                    </a:stretch>
                  </pic:blipFill>
                  <pic:spPr bwMode="auto">
                    <a:xfrm>
                      <a:off x="0" y="0"/>
                      <a:ext cx="5334000" cy="5632704"/>
                    </a:xfrm>
                    <a:prstGeom prst="rect">
                      <a:avLst/>
                    </a:prstGeom>
                    <a:noFill/>
                    <a:ln w="9525">
                      <a:noFill/>
                      <a:headEnd/>
                      <a:tailEnd/>
                    </a:ln>
                  </pic:spPr>
                </pic:pic>
              </a:graphicData>
            </a:graphic>
          </wp:inline>
        </w:drawing>
      </w:r>
    </w:p>
    <w:p w14:paraId="1E970615" w14:textId="77777777" w:rsidR="0043276E" w:rsidRPr="00A6356D" w:rsidRDefault="00EF4614">
      <w:pPr>
        <w:pStyle w:val="Heading4"/>
        <w:rPr>
          <w:rFonts w:ascii="Times New Roman" w:hAnsi="Times New Roman" w:cs="Times New Roman"/>
        </w:rPr>
      </w:pPr>
      <w:bookmarkStart w:id="32" w:name="Xf0f6186c11b7573388ce0bad7fcffb216bba488"/>
      <w:bookmarkEnd w:id="31"/>
      <w:r w:rsidRPr="00A6356D">
        <w:rPr>
          <w:rFonts w:ascii="Times New Roman" w:hAnsi="Times New Roman" w:cs="Times New Roman"/>
          <w:b/>
        </w:rPr>
        <w:lastRenderedPageBreak/>
        <w:t>Figure 2 - Differences in selected DNA methylation summary measures by self-report of prenatal maternal smoking among 811 children in the Fragile Families and Child Wellbeing study at ages 9 and 15.</w:t>
      </w:r>
      <w:r w:rsidRPr="00A6356D">
        <w:rPr>
          <w:rFonts w:ascii="Times New Roman" w:hAnsi="Times New Roman" w:cs="Times New Roman"/>
        </w:rPr>
        <w:t xml:space="preserve"> Samples from children exposed to prenatal maternal smoke </w:t>
      </w:r>
      <w:r w:rsidRPr="00A6356D">
        <w:rPr>
          <w:rFonts w:ascii="Times New Roman" w:hAnsi="Times New Roman" w:cs="Times New Roman"/>
        </w:rPr>
        <w:t>in grey, samples from children unexposed to prenatal maternal smoke in black. From top-left, clockwise: Polymethylation scores for prenatal maternal smoke exposure, constructed using regression coefficients for prenatal smoke exposure predicting DNA methyl</w:t>
      </w:r>
      <w:r w:rsidRPr="00A6356D">
        <w:rPr>
          <w:rFonts w:ascii="Times New Roman" w:hAnsi="Times New Roman" w:cs="Times New Roman"/>
        </w:rPr>
        <w:t xml:space="preserve">ation in newborn cordblood samples, accounting for cell-type control. DNA methylation values from samples in the Fragile Families and ChildWellbeing study were mean-centered, then multiplied by these regression coefficients and summed. Pediatric epigentic </w:t>
      </w:r>
      <w:r w:rsidRPr="00A6356D">
        <w:rPr>
          <w:rFonts w:ascii="Times New Roman" w:hAnsi="Times New Roman" w:cs="Times New Roman"/>
        </w:rPr>
        <w:t>clock (years). AHRR gene: percent cg05575921 methylation. Percent global DNA methylation.</w:t>
      </w:r>
    </w:p>
    <w:p w14:paraId="22D11664"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69E21A4A" wp14:editId="22178497">
            <wp:extent cx="5334000" cy="38099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20-1.png"/>
                    <pic:cNvPicPr>
                      <a:picLocks noChangeAspect="1" noChangeArrowheads="1"/>
                    </pic:cNvPicPr>
                  </pic:nvPicPr>
                  <pic:blipFill>
                    <a:blip r:embed="rId9"/>
                    <a:stretch>
                      <a:fillRect/>
                    </a:stretch>
                  </pic:blipFill>
                  <pic:spPr bwMode="auto">
                    <a:xfrm>
                      <a:off x="0" y="0"/>
                      <a:ext cx="5334000" cy="3809999"/>
                    </a:xfrm>
                    <a:prstGeom prst="rect">
                      <a:avLst/>
                    </a:prstGeom>
                    <a:noFill/>
                    <a:ln w="9525">
                      <a:noFill/>
                      <a:headEnd/>
                      <a:tailEnd/>
                    </a:ln>
                  </pic:spPr>
                </pic:pic>
              </a:graphicData>
            </a:graphic>
          </wp:inline>
        </w:drawing>
      </w:r>
    </w:p>
    <w:p w14:paraId="4A54CE19" w14:textId="77777777" w:rsidR="0043276E" w:rsidRPr="00A6356D" w:rsidRDefault="00EF4614">
      <w:pPr>
        <w:pStyle w:val="Heading4"/>
        <w:rPr>
          <w:rFonts w:ascii="Times New Roman" w:hAnsi="Times New Roman" w:cs="Times New Roman"/>
        </w:rPr>
      </w:pPr>
      <w:bookmarkStart w:id="33" w:name="X3b1895fb0233769e51d3cadb7eb1878a682b42a"/>
      <w:bookmarkEnd w:id="32"/>
      <w:r w:rsidRPr="00A6356D">
        <w:rPr>
          <w:rFonts w:ascii="Times New Roman" w:hAnsi="Times New Roman" w:cs="Times New Roman"/>
          <w:b/>
        </w:rPr>
        <w:lastRenderedPageBreak/>
        <w:t>Figure 3 - Prenatal maternal smoke exposure is consistently associated with polymethylation scores at ages 9 and 15 and is portable across genetic ancestry groups i</w:t>
      </w:r>
      <w:r w:rsidRPr="00A6356D">
        <w:rPr>
          <w:rFonts w:ascii="Times New Roman" w:hAnsi="Times New Roman" w:cs="Times New Roman"/>
          <w:b/>
        </w:rPr>
        <w:t>n a sample of 811 children in the Fragile Families and Child Wellbeing study</w:t>
      </w:r>
      <w:r w:rsidRPr="00A6356D">
        <w:rPr>
          <w:rFonts w:ascii="Times New Roman" w:hAnsi="Times New Roman" w:cs="Times New Roman"/>
        </w:rPr>
        <w:t xml:space="preserve"> All models shown controlled for: first two principal components of child genetic ancestry (from ancestry-stratified principal components for ancestry stratified models), child sex</w:t>
      </w:r>
      <w:r w:rsidRPr="00A6356D">
        <w:rPr>
          <w:rFonts w:ascii="Times New Roman" w:hAnsi="Times New Roman" w:cs="Times New Roman"/>
        </w:rPr>
        <w:t>, maternal income-to-poverty ratio at birth, immune cell proportion estimated from methylation data, yes/no other maternal prenatal drug use, yes/no maternal prenatal alcohol use, postnatal maternal smoking when child age 1 or age 5, postnatal maternal/pri</w:t>
      </w:r>
      <w:r w:rsidRPr="00A6356D">
        <w:rPr>
          <w:rFonts w:ascii="Times New Roman" w:hAnsi="Times New Roman" w:cs="Times New Roman"/>
        </w:rPr>
        <w:t>mary care give smoking packs/day in month prior to saliva sample.</w:t>
      </w:r>
    </w:p>
    <w:p w14:paraId="327371C5"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7B466A6C" wp14:editId="576D9BB5">
            <wp:extent cx="5334000" cy="1778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21-1.png"/>
                    <pic:cNvPicPr>
                      <a:picLocks noChangeAspect="1" noChangeArrowheads="1"/>
                    </pic:cNvPicPr>
                  </pic:nvPicPr>
                  <pic:blipFill>
                    <a:blip r:embed="rId10"/>
                    <a:stretch>
                      <a:fillRect/>
                    </a:stretch>
                  </pic:blipFill>
                  <pic:spPr bwMode="auto">
                    <a:xfrm>
                      <a:off x="0" y="0"/>
                      <a:ext cx="5334000" cy="1778000"/>
                    </a:xfrm>
                    <a:prstGeom prst="rect">
                      <a:avLst/>
                    </a:prstGeom>
                    <a:noFill/>
                    <a:ln w="9525">
                      <a:noFill/>
                      <a:headEnd/>
                      <a:tailEnd/>
                    </a:ln>
                  </pic:spPr>
                </pic:pic>
              </a:graphicData>
            </a:graphic>
          </wp:inline>
        </w:drawing>
      </w:r>
    </w:p>
    <w:p w14:paraId="11E0607F" w14:textId="77777777" w:rsidR="0043276E" w:rsidRPr="00A6356D" w:rsidRDefault="00EF4614">
      <w:pPr>
        <w:pStyle w:val="Heading4"/>
        <w:rPr>
          <w:rFonts w:ascii="Times New Roman" w:hAnsi="Times New Roman" w:cs="Times New Roman"/>
        </w:rPr>
      </w:pPr>
      <w:bookmarkStart w:id="34" w:name="X693b99f8a960007213891f4bfbb404abd37fc4c"/>
      <w:bookmarkEnd w:id="33"/>
      <w:r w:rsidRPr="00A6356D">
        <w:rPr>
          <w:rFonts w:ascii="Times New Roman" w:hAnsi="Times New Roman" w:cs="Times New Roman"/>
          <w:b/>
        </w:rPr>
        <w:t>Figure 4 - Polymethylation scores accurately classify prenatal maternal smok exposure at ages 9 and 15 among 811 children in the Fragile Families and Child Wellbeing study</w:t>
      </w:r>
      <w:r w:rsidRPr="00A6356D">
        <w:rPr>
          <w:rFonts w:ascii="Times New Roman" w:hAnsi="Times New Roman" w:cs="Times New Roman"/>
        </w:rPr>
        <w:t xml:space="preserve"> A) Receiver oper</w:t>
      </w:r>
      <w:r w:rsidRPr="00A6356D">
        <w:rPr>
          <w:rFonts w:ascii="Times New Roman" w:hAnsi="Times New Roman" w:cs="Times New Roman"/>
        </w:rPr>
        <w:t>ator curve for select DNA methylation measures for predicting prenatal smoke exposure using no other variables (light colors) or using base model variables (dark colors, other variables included: child sex, maternal income-poverty ratio at birth, immune ce</w:t>
      </w:r>
      <w:r w:rsidRPr="00A6356D">
        <w:rPr>
          <w:rFonts w:ascii="Times New Roman" w:hAnsi="Times New Roman" w:cs="Times New Roman"/>
        </w:rPr>
        <w:t>ll proportion and batch of methylation data processing). B) Receiver operator curve for include polymethylation scores individually at each visit (black &amp; light grey) or jointly (dark grey).</w:t>
      </w:r>
    </w:p>
    <w:p w14:paraId="67E29804" w14:textId="77777777" w:rsidR="0043276E" w:rsidRPr="00A6356D" w:rsidRDefault="00EF4614">
      <w:pPr>
        <w:pStyle w:val="FirstParagraph"/>
        <w:rPr>
          <w:rFonts w:ascii="Times New Roman" w:hAnsi="Times New Roman" w:cs="Times New Roman"/>
        </w:rPr>
      </w:pPr>
      <w:r w:rsidRPr="00A6356D">
        <w:rPr>
          <w:rFonts w:ascii="Times New Roman" w:hAnsi="Times New Roman" w:cs="Times New Roman"/>
          <w:noProof/>
        </w:rPr>
        <w:drawing>
          <wp:inline distT="0" distB="0" distL="0" distR="0" wp14:anchorId="22FB4CF1" wp14:editId="1DC37964">
            <wp:extent cx="5334000" cy="1778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dex_paper_files/figure-docx/unnamed-chunk-22-1.png"/>
                    <pic:cNvPicPr>
                      <a:picLocks noChangeAspect="1" noChangeArrowheads="1"/>
                    </pic:cNvPicPr>
                  </pic:nvPicPr>
                  <pic:blipFill>
                    <a:blip r:embed="rId11"/>
                    <a:stretch>
                      <a:fillRect/>
                    </a:stretch>
                  </pic:blipFill>
                  <pic:spPr bwMode="auto">
                    <a:xfrm>
                      <a:off x="0" y="0"/>
                      <a:ext cx="5334000" cy="1778000"/>
                    </a:xfrm>
                    <a:prstGeom prst="rect">
                      <a:avLst/>
                    </a:prstGeom>
                    <a:noFill/>
                    <a:ln w="9525">
                      <a:noFill/>
                      <a:headEnd/>
                      <a:tailEnd/>
                    </a:ln>
                  </pic:spPr>
                </pic:pic>
              </a:graphicData>
            </a:graphic>
          </wp:inline>
        </w:drawing>
      </w:r>
    </w:p>
    <w:p w14:paraId="7AEEADE9" w14:textId="77777777" w:rsidR="0043276E" w:rsidRPr="00A6356D" w:rsidRDefault="00EF4614">
      <w:pPr>
        <w:pStyle w:val="Heading1"/>
        <w:rPr>
          <w:rFonts w:ascii="Times New Roman" w:hAnsi="Times New Roman" w:cs="Times New Roman"/>
          <w:sz w:val="24"/>
          <w:szCs w:val="24"/>
        </w:rPr>
      </w:pPr>
      <w:bookmarkStart w:id="35" w:name="references"/>
      <w:bookmarkEnd w:id="22"/>
      <w:bookmarkEnd w:id="29"/>
      <w:bookmarkEnd w:id="34"/>
      <w:r w:rsidRPr="00A6356D">
        <w:rPr>
          <w:rFonts w:ascii="Times New Roman" w:hAnsi="Times New Roman" w:cs="Times New Roman"/>
          <w:sz w:val="24"/>
          <w:szCs w:val="24"/>
        </w:rPr>
        <w:t>References</w:t>
      </w:r>
    </w:p>
    <w:p w14:paraId="3192C965" w14:textId="77777777" w:rsidR="0043276E" w:rsidRPr="00A6356D" w:rsidRDefault="00EF4614">
      <w:pPr>
        <w:pStyle w:val="Bibliography"/>
        <w:rPr>
          <w:rFonts w:ascii="Times New Roman" w:hAnsi="Times New Roman" w:cs="Times New Roman"/>
        </w:rPr>
      </w:pPr>
      <w:bookmarkStart w:id="36" w:name="ref-SAMHSA2018"/>
      <w:bookmarkStart w:id="37" w:name="refs"/>
      <w:r w:rsidRPr="00A6356D">
        <w:rPr>
          <w:rFonts w:ascii="Times New Roman" w:hAnsi="Times New Roman" w:cs="Times New Roman"/>
        </w:rPr>
        <w:t xml:space="preserve">1. </w:t>
      </w:r>
      <w:r w:rsidRPr="00A6356D">
        <w:rPr>
          <w:rFonts w:ascii="Times New Roman" w:hAnsi="Times New Roman" w:cs="Times New Roman"/>
        </w:rPr>
        <w:tab/>
        <w:t>(2019) National survey on drug use and health 20</w:t>
      </w:r>
      <w:r w:rsidRPr="00A6356D">
        <w:rPr>
          <w:rFonts w:ascii="Times New Roman" w:hAnsi="Times New Roman" w:cs="Times New Roman"/>
        </w:rPr>
        <w:t xml:space="preserve">18. </w:t>
      </w:r>
    </w:p>
    <w:p w14:paraId="6744E402" w14:textId="77777777" w:rsidR="0043276E" w:rsidRPr="00A6356D" w:rsidRDefault="00EF4614">
      <w:pPr>
        <w:pStyle w:val="Bibliography"/>
        <w:rPr>
          <w:rFonts w:ascii="Times New Roman" w:hAnsi="Times New Roman" w:cs="Times New Roman"/>
        </w:rPr>
      </w:pPr>
      <w:bookmarkStart w:id="38" w:name="ref-Banderali:2015vu"/>
      <w:bookmarkEnd w:id="36"/>
      <w:r w:rsidRPr="00A6356D">
        <w:rPr>
          <w:rFonts w:ascii="Times New Roman" w:hAnsi="Times New Roman" w:cs="Times New Roman"/>
        </w:rPr>
        <w:t xml:space="preserve">2. </w:t>
      </w:r>
      <w:r w:rsidRPr="00A6356D">
        <w:rPr>
          <w:rFonts w:ascii="Times New Roman" w:hAnsi="Times New Roman" w:cs="Times New Roman"/>
        </w:rPr>
        <w:tab/>
        <w:t xml:space="preserve">Banderali G, Martelli A, Landi M, Moretti F, Betti F, Radaelli G, Lassandro C, Verduci E (2015) </w:t>
      </w:r>
      <w:proofErr w:type="gramStart"/>
      <w:r w:rsidRPr="00A6356D">
        <w:rPr>
          <w:rFonts w:ascii="Times New Roman" w:hAnsi="Times New Roman" w:cs="Times New Roman"/>
        </w:rPr>
        <w:t>Short and long term</w:t>
      </w:r>
      <w:proofErr w:type="gramEnd"/>
      <w:r w:rsidRPr="00A6356D">
        <w:rPr>
          <w:rFonts w:ascii="Times New Roman" w:hAnsi="Times New Roman" w:cs="Times New Roman"/>
        </w:rPr>
        <w:t xml:space="preserve"> health effects of parental tobacco smoking during pregnancy and lactation: A descriptive review. J Transl Med 13:327</w:t>
      </w:r>
    </w:p>
    <w:p w14:paraId="58EC0308" w14:textId="77777777" w:rsidR="0043276E" w:rsidRPr="00A6356D" w:rsidRDefault="00EF4614">
      <w:pPr>
        <w:pStyle w:val="Bibliography"/>
        <w:rPr>
          <w:rFonts w:ascii="Times New Roman" w:hAnsi="Times New Roman" w:cs="Times New Roman"/>
        </w:rPr>
      </w:pPr>
      <w:bookmarkStart w:id="39" w:name="ref-Kvalvik:2012tk"/>
      <w:bookmarkEnd w:id="38"/>
      <w:r w:rsidRPr="00A6356D">
        <w:rPr>
          <w:rFonts w:ascii="Times New Roman" w:hAnsi="Times New Roman" w:cs="Times New Roman"/>
        </w:rPr>
        <w:lastRenderedPageBreak/>
        <w:t xml:space="preserve">3. </w:t>
      </w:r>
      <w:r w:rsidRPr="00A6356D">
        <w:rPr>
          <w:rFonts w:ascii="Times New Roman" w:hAnsi="Times New Roman" w:cs="Times New Roman"/>
        </w:rPr>
        <w:tab/>
        <w:t>Kvalvik LG</w:t>
      </w:r>
      <w:r w:rsidRPr="00A6356D">
        <w:rPr>
          <w:rFonts w:ascii="Times New Roman" w:hAnsi="Times New Roman" w:cs="Times New Roman"/>
        </w:rPr>
        <w:t>, Nilsen RM, Skjærven R, Vollset SE, Midttun O, Ueland PM, Haug K (2012) Self-reported smoking status and plasma cotinine concentrations among pregnant women in the norwegian mother and child cohort study. Pediatr Res 72:101–7</w:t>
      </w:r>
    </w:p>
    <w:p w14:paraId="713D2FBB" w14:textId="77777777" w:rsidR="0043276E" w:rsidRPr="00A6356D" w:rsidRDefault="00EF4614">
      <w:pPr>
        <w:pStyle w:val="Bibliography"/>
        <w:rPr>
          <w:rFonts w:ascii="Times New Roman" w:hAnsi="Times New Roman" w:cs="Times New Roman"/>
        </w:rPr>
      </w:pPr>
      <w:bookmarkStart w:id="40" w:name="ref-Dietz:2011ua"/>
      <w:bookmarkEnd w:id="39"/>
      <w:r w:rsidRPr="00A6356D">
        <w:rPr>
          <w:rFonts w:ascii="Times New Roman" w:hAnsi="Times New Roman" w:cs="Times New Roman"/>
        </w:rPr>
        <w:t xml:space="preserve">4. </w:t>
      </w:r>
      <w:r w:rsidRPr="00A6356D">
        <w:rPr>
          <w:rFonts w:ascii="Times New Roman" w:hAnsi="Times New Roman" w:cs="Times New Roman"/>
        </w:rPr>
        <w:tab/>
        <w:t>Dietz PM, Homa D, England</w:t>
      </w:r>
      <w:r w:rsidRPr="00A6356D">
        <w:rPr>
          <w:rFonts w:ascii="Times New Roman" w:hAnsi="Times New Roman" w:cs="Times New Roman"/>
        </w:rPr>
        <w:t xml:space="preserve"> LJ, Burley K, Tong VT, Dube SR, Bernert JT (2011) Estimates of nondisclosure of cigarette smoking among pregnant and nonpregnant women of reproductive age in the </w:t>
      </w:r>
      <w:proofErr w:type="gramStart"/>
      <w:r w:rsidRPr="00A6356D">
        <w:rPr>
          <w:rFonts w:ascii="Times New Roman" w:hAnsi="Times New Roman" w:cs="Times New Roman"/>
        </w:rPr>
        <w:t>united states</w:t>
      </w:r>
      <w:proofErr w:type="gramEnd"/>
      <w:r w:rsidRPr="00A6356D">
        <w:rPr>
          <w:rFonts w:ascii="Times New Roman" w:hAnsi="Times New Roman" w:cs="Times New Roman"/>
        </w:rPr>
        <w:t>. Am J Epidemiol 173:355–9</w:t>
      </w:r>
    </w:p>
    <w:p w14:paraId="535D135E" w14:textId="77777777" w:rsidR="0043276E" w:rsidRPr="00A6356D" w:rsidRDefault="00EF4614">
      <w:pPr>
        <w:pStyle w:val="Bibliography"/>
        <w:rPr>
          <w:rFonts w:ascii="Times New Roman" w:hAnsi="Times New Roman" w:cs="Times New Roman"/>
        </w:rPr>
      </w:pPr>
      <w:bookmarkStart w:id="41" w:name="ref-Dempsey:2002wr"/>
      <w:bookmarkEnd w:id="40"/>
      <w:r w:rsidRPr="00A6356D">
        <w:rPr>
          <w:rFonts w:ascii="Times New Roman" w:hAnsi="Times New Roman" w:cs="Times New Roman"/>
        </w:rPr>
        <w:t xml:space="preserve">5. </w:t>
      </w:r>
      <w:r w:rsidRPr="00A6356D">
        <w:rPr>
          <w:rFonts w:ascii="Times New Roman" w:hAnsi="Times New Roman" w:cs="Times New Roman"/>
        </w:rPr>
        <w:tab/>
        <w:t>Dempsey D, Jacob P 3rd, Benowitz NL (2002) Accele</w:t>
      </w:r>
      <w:r w:rsidRPr="00A6356D">
        <w:rPr>
          <w:rFonts w:ascii="Times New Roman" w:hAnsi="Times New Roman" w:cs="Times New Roman"/>
        </w:rPr>
        <w:t>rated metabolism of nicotine and cotinine in pregnant smokers. J Pharmacol Exp Ther 301:594–8</w:t>
      </w:r>
    </w:p>
    <w:p w14:paraId="34BCCF7F" w14:textId="77777777" w:rsidR="0043276E" w:rsidRPr="00A6356D" w:rsidRDefault="00EF4614">
      <w:pPr>
        <w:pStyle w:val="Bibliography"/>
        <w:rPr>
          <w:rFonts w:ascii="Times New Roman" w:hAnsi="Times New Roman" w:cs="Times New Roman"/>
        </w:rPr>
      </w:pPr>
      <w:bookmarkStart w:id="42" w:name="ref-Joubert:2016ue"/>
      <w:bookmarkEnd w:id="41"/>
      <w:r w:rsidRPr="00A6356D">
        <w:rPr>
          <w:rFonts w:ascii="Times New Roman" w:hAnsi="Times New Roman" w:cs="Times New Roman"/>
        </w:rPr>
        <w:t xml:space="preserve">6. </w:t>
      </w:r>
      <w:r w:rsidRPr="00A6356D">
        <w:rPr>
          <w:rFonts w:ascii="Times New Roman" w:hAnsi="Times New Roman" w:cs="Times New Roman"/>
        </w:rPr>
        <w:tab/>
        <w:t>Joubert BR, Felix JF, Yousefi P, et al (2016) DNA methylation in newborns and maternal smoking in pregnancy: Genome-wide consortium meta-analysis. Am J Hum Ge</w:t>
      </w:r>
      <w:r w:rsidRPr="00A6356D">
        <w:rPr>
          <w:rFonts w:ascii="Times New Roman" w:hAnsi="Times New Roman" w:cs="Times New Roman"/>
        </w:rPr>
        <w:t>net 98:680–696</w:t>
      </w:r>
    </w:p>
    <w:p w14:paraId="4A710684" w14:textId="77777777" w:rsidR="0043276E" w:rsidRPr="00A6356D" w:rsidRDefault="00EF4614">
      <w:pPr>
        <w:pStyle w:val="Bibliography"/>
        <w:rPr>
          <w:rFonts w:ascii="Times New Roman" w:hAnsi="Times New Roman" w:cs="Times New Roman"/>
        </w:rPr>
      </w:pPr>
      <w:bookmarkStart w:id="43" w:name="ref-Everson:2021td"/>
      <w:bookmarkEnd w:id="42"/>
      <w:r w:rsidRPr="00A6356D">
        <w:rPr>
          <w:rFonts w:ascii="Times New Roman" w:hAnsi="Times New Roman" w:cs="Times New Roman"/>
        </w:rPr>
        <w:t xml:space="preserve">7. </w:t>
      </w:r>
      <w:r w:rsidRPr="00A6356D">
        <w:rPr>
          <w:rFonts w:ascii="Times New Roman" w:hAnsi="Times New Roman" w:cs="Times New Roman"/>
        </w:rPr>
        <w:tab/>
        <w:t>Everson TM, Vives-Usano M, Seyve E, et al (2021) Placental DNA methylation signatures of maternal smoking during pregnancy and potential impacts on fetal growth. Nat Commun 12:5095</w:t>
      </w:r>
    </w:p>
    <w:p w14:paraId="6D13C573" w14:textId="77777777" w:rsidR="0043276E" w:rsidRPr="00A6356D" w:rsidRDefault="00EF4614">
      <w:pPr>
        <w:pStyle w:val="Bibliography"/>
        <w:rPr>
          <w:rFonts w:ascii="Times New Roman" w:hAnsi="Times New Roman" w:cs="Times New Roman"/>
        </w:rPr>
      </w:pPr>
      <w:bookmarkStart w:id="44" w:name="ref-Cardenas2019"/>
      <w:bookmarkEnd w:id="43"/>
      <w:r w:rsidRPr="00A6356D">
        <w:rPr>
          <w:rFonts w:ascii="Times New Roman" w:hAnsi="Times New Roman" w:cs="Times New Roman"/>
        </w:rPr>
        <w:t xml:space="preserve">8. </w:t>
      </w:r>
      <w:r w:rsidRPr="00A6356D">
        <w:rPr>
          <w:rFonts w:ascii="Times New Roman" w:hAnsi="Times New Roman" w:cs="Times New Roman"/>
        </w:rPr>
        <w:tab/>
        <w:t xml:space="preserve">Cardenas A, Lutz SM, Everson TM, Perron P, Bouchard </w:t>
      </w:r>
      <w:r w:rsidRPr="00A6356D">
        <w:rPr>
          <w:rFonts w:ascii="Times New Roman" w:hAnsi="Times New Roman" w:cs="Times New Roman"/>
        </w:rPr>
        <w:t>L, Hivert M-F (2019) Mediation by Placental DNA Methylation of the Association of Prenatal Maternal Smoking and Birth Weight. American Journal of Epidemiology 188:1878–1886</w:t>
      </w:r>
    </w:p>
    <w:p w14:paraId="2A8AC244" w14:textId="77777777" w:rsidR="0043276E" w:rsidRPr="00A6356D" w:rsidRDefault="00EF4614">
      <w:pPr>
        <w:pStyle w:val="Bibliography"/>
        <w:rPr>
          <w:rFonts w:ascii="Times New Roman" w:hAnsi="Times New Roman" w:cs="Times New Roman"/>
        </w:rPr>
      </w:pPr>
      <w:bookmarkStart w:id="45" w:name="ref-Tehranifar:2018tb"/>
      <w:bookmarkEnd w:id="44"/>
      <w:r w:rsidRPr="00A6356D">
        <w:rPr>
          <w:rFonts w:ascii="Times New Roman" w:hAnsi="Times New Roman" w:cs="Times New Roman"/>
        </w:rPr>
        <w:t xml:space="preserve">9. </w:t>
      </w:r>
      <w:r w:rsidRPr="00A6356D">
        <w:rPr>
          <w:rFonts w:ascii="Times New Roman" w:hAnsi="Times New Roman" w:cs="Times New Roman"/>
        </w:rPr>
        <w:tab/>
        <w:t xml:space="preserve">Tehranifar P, Wu H-C, McDonald JA, Jasmine F, Santella RM, Gurvich I, Flom JD, </w:t>
      </w:r>
      <w:r w:rsidRPr="00A6356D">
        <w:rPr>
          <w:rFonts w:ascii="Times New Roman" w:hAnsi="Times New Roman" w:cs="Times New Roman"/>
        </w:rPr>
        <w:t>Terry MB (2018) Maternal cigarette smoking during pregnancy and offspring DNA methylation in midlife. Epigenetics 13:129–134</w:t>
      </w:r>
    </w:p>
    <w:p w14:paraId="284B7D5A" w14:textId="77777777" w:rsidR="0043276E" w:rsidRPr="00A6356D" w:rsidRDefault="00EF4614">
      <w:pPr>
        <w:pStyle w:val="Bibliography"/>
        <w:rPr>
          <w:rFonts w:ascii="Times New Roman" w:hAnsi="Times New Roman" w:cs="Times New Roman"/>
        </w:rPr>
      </w:pPr>
      <w:bookmarkStart w:id="46" w:name="ref-Richmond:2018tu"/>
      <w:bookmarkEnd w:id="45"/>
      <w:r w:rsidRPr="00A6356D">
        <w:rPr>
          <w:rFonts w:ascii="Times New Roman" w:hAnsi="Times New Roman" w:cs="Times New Roman"/>
        </w:rPr>
        <w:t xml:space="preserve">10. </w:t>
      </w:r>
      <w:r w:rsidRPr="00A6356D">
        <w:rPr>
          <w:rFonts w:ascii="Times New Roman" w:hAnsi="Times New Roman" w:cs="Times New Roman"/>
        </w:rPr>
        <w:tab/>
        <w:t>Richmond RC, Suderman M, Langdon R, Relton CL, Davey Smith G (2018) DNA methylation as a marker for prenatal smoke exposure in</w:t>
      </w:r>
      <w:r w:rsidRPr="00A6356D">
        <w:rPr>
          <w:rFonts w:ascii="Times New Roman" w:hAnsi="Times New Roman" w:cs="Times New Roman"/>
        </w:rPr>
        <w:t xml:space="preserve"> adults. Int J Epidemiol 47:1120–1130</w:t>
      </w:r>
    </w:p>
    <w:p w14:paraId="7314A695" w14:textId="77777777" w:rsidR="0043276E" w:rsidRPr="00A6356D" w:rsidRDefault="00EF4614">
      <w:pPr>
        <w:pStyle w:val="Bibliography"/>
        <w:rPr>
          <w:rFonts w:ascii="Times New Roman" w:hAnsi="Times New Roman" w:cs="Times New Roman"/>
        </w:rPr>
      </w:pPr>
      <w:bookmarkStart w:id="47" w:name="ref-Galanter2017"/>
      <w:bookmarkEnd w:id="46"/>
      <w:r w:rsidRPr="00A6356D">
        <w:rPr>
          <w:rFonts w:ascii="Times New Roman" w:hAnsi="Times New Roman" w:cs="Times New Roman"/>
        </w:rPr>
        <w:t xml:space="preserve">11. </w:t>
      </w:r>
      <w:r w:rsidRPr="00A6356D">
        <w:rPr>
          <w:rFonts w:ascii="Times New Roman" w:hAnsi="Times New Roman" w:cs="Times New Roman"/>
        </w:rPr>
        <w:tab/>
        <w:t xml:space="preserve">Galanter JM, Gignoux CR, Oh SS, et al (2017) Differential methylation between ethnic sub-groups reflects the effect of genetic ancestry and environmental exposures. eLife. </w:t>
      </w:r>
      <w:hyperlink r:id="rId12">
        <w:r w:rsidRPr="00A6356D">
          <w:rPr>
            <w:rStyle w:val="Hyperlink"/>
            <w:rFonts w:ascii="Times New Roman" w:hAnsi="Times New Roman" w:cs="Times New Roman"/>
          </w:rPr>
          <w:t>https://doi.org/10.7554/elife.20532</w:t>
        </w:r>
      </w:hyperlink>
    </w:p>
    <w:p w14:paraId="7A478781" w14:textId="77777777" w:rsidR="0043276E" w:rsidRPr="00A6356D" w:rsidRDefault="00EF4614">
      <w:pPr>
        <w:pStyle w:val="Bibliography"/>
        <w:rPr>
          <w:rFonts w:ascii="Times New Roman" w:hAnsi="Times New Roman" w:cs="Times New Roman"/>
        </w:rPr>
      </w:pPr>
      <w:bookmarkStart w:id="48" w:name="ref-Fraser2012"/>
      <w:bookmarkEnd w:id="47"/>
      <w:r w:rsidRPr="00A6356D">
        <w:rPr>
          <w:rFonts w:ascii="Times New Roman" w:hAnsi="Times New Roman" w:cs="Times New Roman"/>
        </w:rPr>
        <w:t xml:space="preserve">12. </w:t>
      </w:r>
      <w:r w:rsidRPr="00A6356D">
        <w:rPr>
          <w:rFonts w:ascii="Times New Roman" w:hAnsi="Times New Roman" w:cs="Times New Roman"/>
        </w:rPr>
        <w:tab/>
        <w:t xml:space="preserve">Fraser HB, Lam LL, Neumann SM, Kobor MS (2012) Population-specificity of human DNA methylation. Genome Biology </w:t>
      </w:r>
      <w:proofErr w:type="gramStart"/>
      <w:r w:rsidRPr="00A6356D">
        <w:rPr>
          <w:rFonts w:ascii="Times New Roman" w:hAnsi="Times New Roman" w:cs="Times New Roman"/>
        </w:rPr>
        <w:t>13:R</w:t>
      </w:r>
      <w:proofErr w:type="gramEnd"/>
      <w:r w:rsidRPr="00A6356D">
        <w:rPr>
          <w:rFonts w:ascii="Times New Roman" w:hAnsi="Times New Roman" w:cs="Times New Roman"/>
        </w:rPr>
        <w:t>8</w:t>
      </w:r>
    </w:p>
    <w:p w14:paraId="252656ED" w14:textId="77777777" w:rsidR="0043276E" w:rsidRPr="00A6356D" w:rsidRDefault="00EF4614">
      <w:pPr>
        <w:pStyle w:val="Bibliography"/>
        <w:rPr>
          <w:rFonts w:ascii="Times New Roman" w:hAnsi="Times New Roman" w:cs="Times New Roman"/>
        </w:rPr>
      </w:pPr>
      <w:bookmarkStart w:id="49" w:name="ref-Moen2013"/>
      <w:bookmarkEnd w:id="48"/>
      <w:r w:rsidRPr="00A6356D">
        <w:rPr>
          <w:rFonts w:ascii="Times New Roman" w:hAnsi="Times New Roman" w:cs="Times New Roman"/>
        </w:rPr>
        <w:t xml:space="preserve">13. </w:t>
      </w:r>
      <w:r w:rsidRPr="00A6356D">
        <w:rPr>
          <w:rFonts w:ascii="Times New Roman" w:hAnsi="Times New Roman" w:cs="Times New Roman"/>
        </w:rPr>
        <w:tab/>
        <w:t>Moen EL, Zhang X, Mu W, Delaney SM, Wing C, McQuade J, Myers J, Godley LA, Dola</w:t>
      </w:r>
      <w:r w:rsidRPr="00A6356D">
        <w:rPr>
          <w:rFonts w:ascii="Times New Roman" w:hAnsi="Times New Roman" w:cs="Times New Roman"/>
        </w:rPr>
        <w:t>n ME, Zhang W (2013) Genome-Wide Variation of Cytosine Modifications Between European and African Populations and the Implications for Complex Traits. Genetics 194:987–996</w:t>
      </w:r>
    </w:p>
    <w:p w14:paraId="4AE18DB3" w14:textId="77777777" w:rsidR="0043276E" w:rsidRPr="00A6356D" w:rsidRDefault="00EF4614">
      <w:pPr>
        <w:pStyle w:val="Bibliography"/>
        <w:rPr>
          <w:rFonts w:ascii="Times New Roman" w:hAnsi="Times New Roman" w:cs="Times New Roman"/>
        </w:rPr>
      </w:pPr>
      <w:bookmarkStart w:id="50" w:name="ref-Rahmani2017"/>
      <w:bookmarkEnd w:id="49"/>
      <w:r w:rsidRPr="00A6356D">
        <w:rPr>
          <w:rFonts w:ascii="Times New Roman" w:hAnsi="Times New Roman" w:cs="Times New Roman"/>
        </w:rPr>
        <w:t xml:space="preserve">14. </w:t>
      </w:r>
      <w:r w:rsidRPr="00A6356D">
        <w:rPr>
          <w:rFonts w:ascii="Times New Roman" w:hAnsi="Times New Roman" w:cs="Times New Roman"/>
        </w:rPr>
        <w:tab/>
        <w:t>Rahmani E, Shenhav L, Schweiger R, et al (2017) Genome-wide methylation data mi</w:t>
      </w:r>
      <w:r w:rsidRPr="00A6356D">
        <w:rPr>
          <w:rFonts w:ascii="Times New Roman" w:hAnsi="Times New Roman" w:cs="Times New Roman"/>
        </w:rPr>
        <w:t xml:space="preserve">rror ancestry information. Epigenetics &amp; Chromatin. </w:t>
      </w:r>
      <w:hyperlink r:id="rId13">
        <w:r w:rsidRPr="00A6356D">
          <w:rPr>
            <w:rStyle w:val="Hyperlink"/>
            <w:rFonts w:ascii="Times New Roman" w:hAnsi="Times New Roman" w:cs="Times New Roman"/>
          </w:rPr>
          <w:t>https://doi.org/10.1186/s13072-016-0108-y</w:t>
        </w:r>
      </w:hyperlink>
    </w:p>
    <w:p w14:paraId="4A05F06E" w14:textId="77777777" w:rsidR="0043276E" w:rsidRPr="00A6356D" w:rsidRDefault="00EF4614">
      <w:pPr>
        <w:pStyle w:val="Bibliography"/>
        <w:rPr>
          <w:rFonts w:ascii="Times New Roman" w:hAnsi="Times New Roman" w:cs="Times New Roman"/>
        </w:rPr>
      </w:pPr>
      <w:bookmarkStart w:id="51" w:name="ref-Barcelona2019"/>
      <w:bookmarkEnd w:id="50"/>
      <w:r w:rsidRPr="00A6356D">
        <w:rPr>
          <w:rFonts w:ascii="Times New Roman" w:hAnsi="Times New Roman" w:cs="Times New Roman"/>
        </w:rPr>
        <w:t xml:space="preserve">15. </w:t>
      </w:r>
      <w:r w:rsidRPr="00A6356D">
        <w:rPr>
          <w:rFonts w:ascii="Times New Roman" w:hAnsi="Times New Roman" w:cs="Times New Roman"/>
        </w:rPr>
        <w:tab/>
        <w:t>Barcelona V, Huang Y, Brown K, Liu J, Zhao W, Yu M, Kardia SLR, Smith JA, Taylor JY, Sun YV (201</w:t>
      </w:r>
      <w:r w:rsidRPr="00A6356D">
        <w:rPr>
          <w:rFonts w:ascii="Times New Roman" w:hAnsi="Times New Roman" w:cs="Times New Roman"/>
        </w:rPr>
        <w:t>9) Novel DNA methylation sites associated with cigarette smoking among African Americans. Epigenetics 14:383–391</w:t>
      </w:r>
    </w:p>
    <w:p w14:paraId="60E59515" w14:textId="77777777" w:rsidR="0043276E" w:rsidRPr="00A6356D" w:rsidRDefault="00EF4614">
      <w:pPr>
        <w:pStyle w:val="Bibliography"/>
        <w:rPr>
          <w:rFonts w:ascii="Times New Roman" w:hAnsi="Times New Roman" w:cs="Times New Roman"/>
        </w:rPr>
      </w:pPr>
      <w:bookmarkStart w:id="52" w:name="ref-Sun2013"/>
      <w:bookmarkEnd w:id="51"/>
      <w:r w:rsidRPr="00A6356D">
        <w:rPr>
          <w:rFonts w:ascii="Times New Roman" w:hAnsi="Times New Roman" w:cs="Times New Roman"/>
        </w:rPr>
        <w:lastRenderedPageBreak/>
        <w:t xml:space="preserve">16. </w:t>
      </w:r>
      <w:r w:rsidRPr="00A6356D">
        <w:rPr>
          <w:rFonts w:ascii="Times New Roman" w:hAnsi="Times New Roman" w:cs="Times New Roman"/>
        </w:rPr>
        <w:tab/>
        <w:t>Sun YV, Smith AK, Conneely KN, et al (2013) Epigenomic association analysis identifies smoking-related DNA methylation sites in African Am</w:t>
      </w:r>
      <w:r w:rsidRPr="00A6356D">
        <w:rPr>
          <w:rFonts w:ascii="Times New Roman" w:hAnsi="Times New Roman" w:cs="Times New Roman"/>
        </w:rPr>
        <w:t>ericans. Human Genetics 132:1027–1037</w:t>
      </w:r>
    </w:p>
    <w:p w14:paraId="629540C3" w14:textId="77777777" w:rsidR="0043276E" w:rsidRPr="00A6356D" w:rsidRDefault="00EF4614">
      <w:pPr>
        <w:pStyle w:val="Bibliography"/>
        <w:rPr>
          <w:rFonts w:ascii="Times New Roman" w:hAnsi="Times New Roman" w:cs="Times New Roman"/>
        </w:rPr>
      </w:pPr>
      <w:bookmarkStart w:id="53" w:name="ref-Philibert2013"/>
      <w:bookmarkEnd w:id="52"/>
      <w:r w:rsidRPr="00A6356D">
        <w:rPr>
          <w:rFonts w:ascii="Times New Roman" w:hAnsi="Times New Roman" w:cs="Times New Roman"/>
        </w:rPr>
        <w:t xml:space="preserve">17. </w:t>
      </w:r>
      <w:r w:rsidRPr="00A6356D">
        <w:rPr>
          <w:rFonts w:ascii="Times New Roman" w:hAnsi="Times New Roman" w:cs="Times New Roman"/>
        </w:rPr>
        <w:tab/>
        <w:t xml:space="preserve">Philibert RA, Beach SRH, Lei M-K, Brody GH (2013) Changes in DNA methylation at the aryl hydrocarbon receptor repressor may be a new biomarker for smoking. Clinical Epigenetics. </w:t>
      </w:r>
      <w:hyperlink r:id="rId14">
        <w:r w:rsidRPr="00A6356D">
          <w:rPr>
            <w:rStyle w:val="Hyperlink"/>
            <w:rFonts w:ascii="Times New Roman" w:hAnsi="Times New Roman" w:cs="Times New Roman"/>
          </w:rPr>
          <w:t>https://doi.org/10.1186/1868-7083-5-19</w:t>
        </w:r>
      </w:hyperlink>
    </w:p>
    <w:p w14:paraId="12E25587" w14:textId="77777777" w:rsidR="0043276E" w:rsidRPr="00A6356D" w:rsidRDefault="00EF4614">
      <w:pPr>
        <w:pStyle w:val="Bibliography"/>
        <w:rPr>
          <w:rFonts w:ascii="Times New Roman" w:hAnsi="Times New Roman" w:cs="Times New Roman"/>
        </w:rPr>
      </w:pPr>
      <w:bookmarkStart w:id="54" w:name="ref-Philibert2012"/>
      <w:bookmarkEnd w:id="53"/>
      <w:r w:rsidRPr="00A6356D">
        <w:rPr>
          <w:rFonts w:ascii="Times New Roman" w:hAnsi="Times New Roman" w:cs="Times New Roman"/>
        </w:rPr>
        <w:t xml:space="preserve">18. </w:t>
      </w:r>
      <w:r w:rsidRPr="00A6356D">
        <w:rPr>
          <w:rFonts w:ascii="Times New Roman" w:hAnsi="Times New Roman" w:cs="Times New Roman"/>
        </w:rPr>
        <w:tab/>
        <w:t>Philibert RA, Beach SRH, Brody GH (2012) Demethylation of the aryl hydrocarbon receptor repressor as a biomarker for nascent smokers. Epigenetics 7:1331–133</w:t>
      </w:r>
      <w:r w:rsidRPr="00A6356D">
        <w:rPr>
          <w:rFonts w:ascii="Times New Roman" w:hAnsi="Times New Roman" w:cs="Times New Roman"/>
        </w:rPr>
        <w:t>8</w:t>
      </w:r>
    </w:p>
    <w:p w14:paraId="0FF7E9F9" w14:textId="77777777" w:rsidR="0043276E" w:rsidRPr="00A6356D" w:rsidRDefault="00EF4614">
      <w:pPr>
        <w:pStyle w:val="Bibliography"/>
        <w:rPr>
          <w:rFonts w:ascii="Times New Roman" w:hAnsi="Times New Roman" w:cs="Times New Roman"/>
        </w:rPr>
      </w:pPr>
      <w:bookmarkStart w:id="55" w:name="ref-Xu2021"/>
      <w:bookmarkEnd w:id="54"/>
      <w:r w:rsidRPr="00A6356D">
        <w:rPr>
          <w:rFonts w:ascii="Times New Roman" w:hAnsi="Times New Roman" w:cs="Times New Roman"/>
        </w:rPr>
        <w:t xml:space="preserve">19. </w:t>
      </w:r>
      <w:r w:rsidRPr="00A6356D">
        <w:rPr>
          <w:rFonts w:ascii="Times New Roman" w:hAnsi="Times New Roman" w:cs="Times New Roman"/>
        </w:rPr>
        <w:tab/>
        <w:t>Xu R, Hong X, Zhang B, Huang W, Hou W, Wang G, Wang X, Igusa T, Liang L, Ji H (2021) DNA methylation mediates the effect of maternal smoking on offspring birthweight: a birth cohort study of multi-ethnic US mothernewborn pairs. Clinical Epigenetics.</w:t>
      </w:r>
      <w:r w:rsidRPr="00A6356D">
        <w:rPr>
          <w:rFonts w:ascii="Times New Roman" w:hAnsi="Times New Roman" w:cs="Times New Roman"/>
        </w:rPr>
        <w:t xml:space="preserve"> </w:t>
      </w:r>
      <w:hyperlink r:id="rId15">
        <w:r w:rsidRPr="00A6356D">
          <w:rPr>
            <w:rStyle w:val="Hyperlink"/>
            <w:rFonts w:ascii="Times New Roman" w:hAnsi="Times New Roman" w:cs="Times New Roman"/>
          </w:rPr>
          <w:t>https://doi.org/10.1186/s13148-021-01032-6</w:t>
        </w:r>
      </w:hyperlink>
    </w:p>
    <w:p w14:paraId="34D7A556" w14:textId="77777777" w:rsidR="0043276E" w:rsidRPr="00A6356D" w:rsidRDefault="00EF4614">
      <w:pPr>
        <w:pStyle w:val="Bibliography"/>
        <w:rPr>
          <w:rFonts w:ascii="Times New Roman" w:hAnsi="Times New Roman" w:cs="Times New Roman"/>
        </w:rPr>
      </w:pPr>
      <w:bookmarkStart w:id="56" w:name="ref-Ladd-Acosta:2016aa"/>
      <w:bookmarkEnd w:id="55"/>
      <w:r w:rsidRPr="00A6356D">
        <w:rPr>
          <w:rFonts w:ascii="Times New Roman" w:hAnsi="Times New Roman" w:cs="Times New Roman"/>
        </w:rPr>
        <w:t xml:space="preserve">20. </w:t>
      </w:r>
      <w:r w:rsidRPr="00A6356D">
        <w:rPr>
          <w:rFonts w:ascii="Times New Roman" w:hAnsi="Times New Roman" w:cs="Times New Roman"/>
        </w:rPr>
        <w:tab/>
        <w:t>Ladd-Acosta C, Shu C, Lee BK, et al (2016) Presence of an epigenetic signature of prenatal cigarette smoke exposure in childhood. Environ Res 144</w:t>
      </w:r>
      <w:r w:rsidRPr="00A6356D">
        <w:rPr>
          <w:rFonts w:ascii="Times New Roman" w:hAnsi="Times New Roman" w:cs="Times New Roman"/>
        </w:rPr>
        <w:t>:139–148</w:t>
      </w:r>
    </w:p>
    <w:p w14:paraId="4FEEB0B4" w14:textId="77777777" w:rsidR="0043276E" w:rsidRPr="00A6356D" w:rsidRDefault="00EF4614">
      <w:pPr>
        <w:pStyle w:val="Bibliography"/>
        <w:rPr>
          <w:rFonts w:ascii="Times New Roman" w:hAnsi="Times New Roman" w:cs="Times New Roman"/>
        </w:rPr>
      </w:pPr>
      <w:bookmarkStart w:id="57" w:name="ref-Neophytou:2019ty"/>
      <w:bookmarkEnd w:id="56"/>
      <w:r w:rsidRPr="00A6356D">
        <w:rPr>
          <w:rFonts w:ascii="Times New Roman" w:hAnsi="Times New Roman" w:cs="Times New Roman"/>
        </w:rPr>
        <w:t xml:space="preserve">21. </w:t>
      </w:r>
      <w:r w:rsidRPr="00A6356D">
        <w:rPr>
          <w:rFonts w:ascii="Times New Roman" w:hAnsi="Times New Roman" w:cs="Times New Roman"/>
        </w:rPr>
        <w:tab/>
      </w:r>
      <w:r w:rsidRPr="00A6356D">
        <w:rPr>
          <w:rFonts w:ascii="Times New Roman" w:hAnsi="Times New Roman" w:cs="Times New Roman"/>
        </w:rPr>
        <w:t>Neophytou AM, Oh SS, Hu D, Huntsman S, Eng C, Rodrı́guez-Santana JoséR, Kumar R, Balmes JR, Eisen EA, Burchard EG (2019) In utero tobacco smoke exposure, DNA methylation, and asthma in latino children. Environmental Epidemiology 3:</w:t>
      </w:r>
    </w:p>
    <w:p w14:paraId="12FDC8C7" w14:textId="77777777" w:rsidR="0043276E" w:rsidRPr="00A6356D" w:rsidRDefault="00EF4614">
      <w:pPr>
        <w:pStyle w:val="Bibliography"/>
        <w:rPr>
          <w:rFonts w:ascii="Times New Roman" w:hAnsi="Times New Roman" w:cs="Times New Roman"/>
        </w:rPr>
      </w:pPr>
      <w:bookmarkStart w:id="58" w:name="ref-Philibert2020"/>
      <w:bookmarkEnd w:id="57"/>
      <w:r w:rsidRPr="00A6356D">
        <w:rPr>
          <w:rFonts w:ascii="Times New Roman" w:hAnsi="Times New Roman" w:cs="Times New Roman"/>
        </w:rPr>
        <w:t xml:space="preserve">22. </w:t>
      </w:r>
      <w:r w:rsidRPr="00A6356D">
        <w:rPr>
          <w:rFonts w:ascii="Times New Roman" w:hAnsi="Times New Roman" w:cs="Times New Roman"/>
        </w:rPr>
        <w:tab/>
        <w:t xml:space="preserve">Philibert R, Dogan </w:t>
      </w:r>
      <w:r w:rsidRPr="00A6356D">
        <w:rPr>
          <w:rFonts w:ascii="Times New Roman" w:hAnsi="Times New Roman" w:cs="Times New Roman"/>
        </w:rPr>
        <w:t>M, Beach SRH, Mills JA, Long JD (2019) AHRR methylation predicts smoking status and smoking intensity in both saliva and blood DNA. American Journal of Medical Genetics Part B: Neuropsychiatric Genetics 183:51–60</w:t>
      </w:r>
    </w:p>
    <w:p w14:paraId="2D0C3689" w14:textId="77777777" w:rsidR="0043276E" w:rsidRPr="00A6356D" w:rsidRDefault="00EF4614">
      <w:pPr>
        <w:pStyle w:val="Bibliography"/>
        <w:rPr>
          <w:rFonts w:ascii="Times New Roman" w:hAnsi="Times New Roman" w:cs="Times New Roman"/>
        </w:rPr>
      </w:pPr>
      <w:bookmarkStart w:id="59" w:name="ref-Reese:2017ts"/>
      <w:bookmarkEnd w:id="58"/>
      <w:r w:rsidRPr="00A6356D">
        <w:rPr>
          <w:rFonts w:ascii="Times New Roman" w:hAnsi="Times New Roman" w:cs="Times New Roman"/>
        </w:rPr>
        <w:t xml:space="preserve">23. </w:t>
      </w:r>
      <w:r w:rsidRPr="00A6356D">
        <w:rPr>
          <w:rFonts w:ascii="Times New Roman" w:hAnsi="Times New Roman" w:cs="Times New Roman"/>
        </w:rPr>
        <w:tab/>
        <w:t xml:space="preserve">Reese SE, Zhao S, Wu MC, et al (2017) </w:t>
      </w:r>
      <w:r w:rsidRPr="00A6356D">
        <w:rPr>
          <w:rFonts w:ascii="Times New Roman" w:hAnsi="Times New Roman" w:cs="Times New Roman"/>
        </w:rPr>
        <w:t>DNA methylation score as a biomarker in newborns for sustained maternal smoking during pregnancy. Environ Health Perspect 125:760–766</w:t>
      </w:r>
    </w:p>
    <w:p w14:paraId="4895011B" w14:textId="77777777" w:rsidR="0043276E" w:rsidRPr="00A6356D" w:rsidRDefault="00EF4614">
      <w:pPr>
        <w:pStyle w:val="Bibliography"/>
        <w:rPr>
          <w:rFonts w:ascii="Times New Roman" w:hAnsi="Times New Roman" w:cs="Times New Roman"/>
        </w:rPr>
      </w:pPr>
      <w:bookmarkStart w:id="60" w:name="ref-Chen2020"/>
      <w:bookmarkEnd w:id="59"/>
      <w:r w:rsidRPr="00A6356D">
        <w:rPr>
          <w:rFonts w:ascii="Times New Roman" w:hAnsi="Times New Roman" w:cs="Times New Roman"/>
        </w:rPr>
        <w:t xml:space="preserve">24. </w:t>
      </w:r>
      <w:r w:rsidRPr="00A6356D">
        <w:rPr>
          <w:rFonts w:ascii="Times New Roman" w:hAnsi="Times New Roman" w:cs="Times New Roman"/>
        </w:rPr>
        <w:tab/>
        <w:t xml:space="preserve">Chen J, Zang Z, Braun U, et al (2020) Association of a Reproducible Epigenetic Risk Profile for Schizophrenia </w:t>
      </w:r>
      <w:proofErr w:type="gramStart"/>
      <w:r w:rsidRPr="00A6356D">
        <w:rPr>
          <w:rFonts w:ascii="Times New Roman" w:hAnsi="Times New Roman" w:cs="Times New Roman"/>
        </w:rPr>
        <w:t>With</w:t>
      </w:r>
      <w:proofErr w:type="gramEnd"/>
      <w:r w:rsidRPr="00A6356D">
        <w:rPr>
          <w:rFonts w:ascii="Times New Roman" w:hAnsi="Times New Roman" w:cs="Times New Roman"/>
        </w:rPr>
        <w:t xml:space="preserve"> Br</w:t>
      </w:r>
      <w:r w:rsidRPr="00A6356D">
        <w:rPr>
          <w:rFonts w:ascii="Times New Roman" w:hAnsi="Times New Roman" w:cs="Times New Roman"/>
        </w:rPr>
        <w:t>ain Methylation and Function. JAMA Psychiatry 77:628</w:t>
      </w:r>
    </w:p>
    <w:p w14:paraId="175852C3" w14:textId="77777777" w:rsidR="0043276E" w:rsidRPr="00A6356D" w:rsidRDefault="00EF4614">
      <w:pPr>
        <w:pStyle w:val="Bibliography"/>
        <w:rPr>
          <w:rFonts w:ascii="Times New Roman" w:hAnsi="Times New Roman" w:cs="Times New Roman"/>
        </w:rPr>
      </w:pPr>
      <w:bookmarkStart w:id="61" w:name="ref-Bakulski2021a"/>
      <w:bookmarkEnd w:id="60"/>
      <w:r w:rsidRPr="00A6356D">
        <w:rPr>
          <w:rFonts w:ascii="Times New Roman" w:hAnsi="Times New Roman" w:cs="Times New Roman"/>
        </w:rPr>
        <w:t xml:space="preserve">25. </w:t>
      </w:r>
      <w:r w:rsidRPr="00A6356D">
        <w:rPr>
          <w:rFonts w:ascii="Times New Roman" w:hAnsi="Times New Roman" w:cs="Times New Roman"/>
        </w:rPr>
        <w:tab/>
        <w:t>Bakulski KM, Fisher JD, Dou JF, Gard A, Schneper L, Notterman DA, Ware EB, Mitchell C (2021) Prenatal Particulate Matter Exposure Is Associated with Saliva DNA Methylation at Age 15: Applying Cumula</w:t>
      </w:r>
      <w:r w:rsidRPr="00A6356D">
        <w:rPr>
          <w:rFonts w:ascii="Times New Roman" w:hAnsi="Times New Roman" w:cs="Times New Roman"/>
        </w:rPr>
        <w:t>tive DNA Methylation Scores as an Exposure Biomarker. Toxics 9:262</w:t>
      </w:r>
    </w:p>
    <w:p w14:paraId="326BB02C" w14:textId="77777777" w:rsidR="0043276E" w:rsidRPr="00A6356D" w:rsidRDefault="00EF4614">
      <w:pPr>
        <w:pStyle w:val="Bibliography"/>
        <w:rPr>
          <w:rFonts w:ascii="Times New Roman" w:hAnsi="Times New Roman" w:cs="Times New Roman"/>
        </w:rPr>
      </w:pPr>
      <w:bookmarkStart w:id="62" w:name="ref-wiklund2019"/>
      <w:bookmarkEnd w:id="61"/>
      <w:r w:rsidRPr="00A6356D">
        <w:rPr>
          <w:rFonts w:ascii="Times New Roman" w:hAnsi="Times New Roman" w:cs="Times New Roman"/>
        </w:rPr>
        <w:t xml:space="preserve">26. </w:t>
      </w:r>
      <w:r w:rsidRPr="00A6356D">
        <w:rPr>
          <w:rFonts w:ascii="Times New Roman" w:hAnsi="Times New Roman" w:cs="Times New Roman"/>
        </w:rPr>
        <w:tab/>
        <w:t xml:space="preserve">Wiklund P, Karhunen V, Richmond RC, et al (2019) DNA methylation links prenatal smoking exposure to later life health outcomes in offspring. Clinical Epigenetics. </w:t>
      </w:r>
      <w:hyperlink r:id="rId16">
        <w:r w:rsidRPr="00A6356D">
          <w:rPr>
            <w:rStyle w:val="Hyperlink"/>
            <w:rFonts w:ascii="Times New Roman" w:hAnsi="Times New Roman" w:cs="Times New Roman"/>
          </w:rPr>
          <w:t>https://doi.org/10.1186/s13148-019-0683-4</w:t>
        </w:r>
      </w:hyperlink>
    </w:p>
    <w:p w14:paraId="68525DB3" w14:textId="77777777" w:rsidR="0043276E" w:rsidRPr="00A6356D" w:rsidRDefault="00EF4614">
      <w:pPr>
        <w:pStyle w:val="Bibliography"/>
        <w:rPr>
          <w:rFonts w:ascii="Times New Roman" w:hAnsi="Times New Roman" w:cs="Times New Roman"/>
        </w:rPr>
      </w:pPr>
      <w:bookmarkStart w:id="63" w:name="ref-Langie2017"/>
      <w:bookmarkEnd w:id="62"/>
      <w:r w:rsidRPr="00A6356D">
        <w:rPr>
          <w:rFonts w:ascii="Times New Roman" w:hAnsi="Times New Roman" w:cs="Times New Roman"/>
        </w:rPr>
        <w:t xml:space="preserve">27. </w:t>
      </w:r>
      <w:r w:rsidRPr="00A6356D">
        <w:rPr>
          <w:rFonts w:ascii="Times New Roman" w:hAnsi="Times New Roman" w:cs="Times New Roman"/>
        </w:rPr>
        <w:tab/>
        <w:t>Langie SAS, Moisse M, Declerck K, Koppen G, Godderis L, Vanden Berghe W, Drury S, De Boever P (2017) Salivary DNA Methylation Profiling: Aspects to Consider for Biomarke</w:t>
      </w:r>
      <w:r w:rsidRPr="00A6356D">
        <w:rPr>
          <w:rFonts w:ascii="Times New Roman" w:hAnsi="Times New Roman" w:cs="Times New Roman"/>
        </w:rPr>
        <w:t>r Identification. Basic &amp; Clinical Pharmacology &amp; Toxicology 121:93–101</w:t>
      </w:r>
    </w:p>
    <w:p w14:paraId="3AE19470" w14:textId="77777777" w:rsidR="0043276E" w:rsidRPr="00A6356D" w:rsidRDefault="00EF4614">
      <w:pPr>
        <w:pStyle w:val="Bibliography"/>
        <w:rPr>
          <w:rFonts w:ascii="Times New Roman" w:hAnsi="Times New Roman" w:cs="Times New Roman"/>
        </w:rPr>
      </w:pPr>
      <w:bookmarkStart w:id="64" w:name="ref-Martin2019"/>
      <w:bookmarkEnd w:id="63"/>
      <w:r w:rsidRPr="00A6356D">
        <w:rPr>
          <w:rFonts w:ascii="Times New Roman" w:hAnsi="Times New Roman" w:cs="Times New Roman"/>
        </w:rPr>
        <w:t xml:space="preserve">28. </w:t>
      </w:r>
      <w:r w:rsidRPr="00A6356D">
        <w:rPr>
          <w:rFonts w:ascii="Times New Roman" w:hAnsi="Times New Roman" w:cs="Times New Roman"/>
        </w:rPr>
        <w:tab/>
        <w:t>Martin AR, Kanai M, Kamatani Y, Okada Y, Neale BM, Daly MJ (2019) Clinical use of current polygenic risk scores may exacerbate health disparities. Nature Genetics 51:584–591</w:t>
      </w:r>
    </w:p>
    <w:p w14:paraId="7B08628D" w14:textId="77777777" w:rsidR="0043276E" w:rsidRPr="00A6356D" w:rsidRDefault="00EF4614">
      <w:pPr>
        <w:pStyle w:val="Bibliography"/>
        <w:rPr>
          <w:rFonts w:ascii="Times New Roman" w:hAnsi="Times New Roman" w:cs="Times New Roman"/>
        </w:rPr>
      </w:pPr>
      <w:bookmarkStart w:id="65" w:name="ref-Hüls2020"/>
      <w:bookmarkEnd w:id="64"/>
      <w:r w:rsidRPr="00A6356D">
        <w:rPr>
          <w:rFonts w:ascii="Times New Roman" w:hAnsi="Times New Roman" w:cs="Times New Roman"/>
        </w:rPr>
        <w:lastRenderedPageBreak/>
        <w:t xml:space="preserve">29. </w:t>
      </w:r>
      <w:r w:rsidRPr="00A6356D">
        <w:rPr>
          <w:rFonts w:ascii="Times New Roman" w:hAnsi="Times New Roman" w:cs="Times New Roman"/>
        </w:rPr>
        <w:tab/>
      </w:r>
      <w:r w:rsidRPr="00A6356D">
        <w:rPr>
          <w:rFonts w:ascii="Times New Roman" w:hAnsi="Times New Roman" w:cs="Times New Roman"/>
        </w:rPr>
        <w:t>Hüls A, Czamara D (2019) Methodological challenges in constructing DNA methylation risk scores. Epigenetics 15:1–11</w:t>
      </w:r>
    </w:p>
    <w:p w14:paraId="0BB9C193" w14:textId="77777777" w:rsidR="0043276E" w:rsidRPr="00A6356D" w:rsidRDefault="00EF4614">
      <w:pPr>
        <w:pStyle w:val="Bibliography"/>
        <w:rPr>
          <w:rFonts w:ascii="Times New Roman" w:hAnsi="Times New Roman" w:cs="Times New Roman"/>
        </w:rPr>
      </w:pPr>
      <w:bookmarkStart w:id="66" w:name="ref-El-Toukhy2016"/>
      <w:bookmarkEnd w:id="65"/>
      <w:r w:rsidRPr="00A6356D">
        <w:rPr>
          <w:rFonts w:ascii="Times New Roman" w:hAnsi="Times New Roman" w:cs="Times New Roman"/>
        </w:rPr>
        <w:t xml:space="preserve">30. </w:t>
      </w:r>
      <w:r w:rsidRPr="00A6356D">
        <w:rPr>
          <w:rFonts w:ascii="Times New Roman" w:hAnsi="Times New Roman" w:cs="Times New Roman"/>
        </w:rPr>
        <w:tab/>
        <w:t xml:space="preserve">El-Toukhy S, Sabado M, Choi K (2016) Trends in Susceptibility to Smoking by Race and Ethnicity. Pediatrics </w:t>
      </w:r>
      <w:proofErr w:type="gramStart"/>
      <w:r w:rsidRPr="00A6356D">
        <w:rPr>
          <w:rFonts w:ascii="Times New Roman" w:hAnsi="Times New Roman" w:cs="Times New Roman"/>
        </w:rPr>
        <w:t>138:e</w:t>
      </w:r>
      <w:proofErr w:type="gramEnd"/>
      <w:r w:rsidRPr="00A6356D">
        <w:rPr>
          <w:rFonts w:ascii="Times New Roman" w:hAnsi="Times New Roman" w:cs="Times New Roman"/>
        </w:rPr>
        <w:t>20161254</w:t>
      </w:r>
    </w:p>
    <w:p w14:paraId="7043CBBD" w14:textId="77777777" w:rsidR="0043276E" w:rsidRPr="00A6356D" w:rsidRDefault="00EF4614">
      <w:pPr>
        <w:pStyle w:val="Bibliography"/>
        <w:rPr>
          <w:rFonts w:ascii="Times New Roman" w:hAnsi="Times New Roman" w:cs="Times New Roman"/>
        </w:rPr>
      </w:pPr>
      <w:bookmarkStart w:id="67" w:name="ref-Dawes2019"/>
      <w:bookmarkEnd w:id="66"/>
      <w:r w:rsidRPr="00A6356D">
        <w:rPr>
          <w:rFonts w:ascii="Times New Roman" w:hAnsi="Times New Roman" w:cs="Times New Roman"/>
        </w:rPr>
        <w:t xml:space="preserve">31. </w:t>
      </w:r>
      <w:r w:rsidRPr="00A6356D">
        <w:rPr>
          <w:rFonts w:ascii="Times New Roman" w:hAnsi="Times New Roman" w:cs="Times New Roman"/>
        </w:rPr>
        <w:tab/>
        <w:t xml:space="preserve">Dawes K, </w:t>
      </w:r>
      <w:r w:rsidRPr="00A6356D">
        <w:rPr>
          <w:rFonts w:ascii="Times New Roman" w:hAnsi="Times New Roman" w:cs="Times New Roman"/>
        </w:rPr>
        <w:t>Andersen A, Vercande K, Papworth E, Philibert W, Beach SRH, Gibbons FX, Gerrard M, Philibert R (2019) Saliva DNA Methylation Detects Nascent Smoking in Adolescents. Journal of Child and Adolescent Psychopharmacology 29:535–544</w:t>
      </w:r>
    </w:p>
    <w:p w14:paraId="73EBF95C" w14:textId="77777777" w:rsidR="0043276E" w:rsidRPr="00A6356D" w:rsidRDefault="00EF4614">
      <w:pPr>
        <w:pStyle w:val="Bibliography"/>
        <w:rPr>
          <w:rFonts w:ascii="Times New Roman" w:hAnsi="Times New Roman" w:cs="Times New Roman"/>
        </w:rPr>
      </w:pPr>
      <w:bookmarkStart w:id="68" w:name="ref-Sirugo2019"/>
      <w:bookmarkEnd w:id="67"/>
      <w:r w:rsidRPr="00A6356D">
        <w:rPr>
          <w:rFonts w:ascii="Times New Roman" w:hAnsi="Times New Roman" w:cs="Times New Roman"/>
        </w:rPr>
        <w:t xml:space="preserve">32. </w:t>
      </w:r>
      <w:r w:rsidRPr="00A6356D">
        <w:rPr>
          <w:rFonts w:ascii="Times New Roman" w:hAnsi="Times New Roman" w:cs="Times New Roman"/>
        </w:rPr>
        <w:tab/>
        <w:t>Sirugo G, Williams SM, T</w:t>
      </w:r>
      <w:r w:rsidRPr="00A6356D">
        <w:rPr>
          <w:rFonts w:ascii="Times New Roman" w:hAnsi="Times New Roman" w:cs="Times New Roman"/>
        </w:rPr>
        <w:t>ishkoff SA (2019) The Missing Diversity in Human Genetic Studies. Cell 177:26–31</w:t>
      </w:r>
    </w:p>
    <w:p w14:paraId="3ECA273F" w14:textId="77777777" w:rsidR="0043276E" w:rsidRPr="00A6356D" w:rsidRDefault="00EF4614">
      <w:pPr>
        <w:pStyle w:val="Bibliography"/>
        <w:rPr>
          <w:rFonts w:ascii="Times New Roman" w:hAnsi="Times New Roman" w:cs="Times New Roman"/>
        </w:rPr>
      </w:pPr>
      <w:bookmarkStart w:id="69" w:name="ref-Bentley2017"/>
      <w:bookmarkEnd w:id="68"/>
      <w:r w:rsidRPr="00A6356D">
        <w:rPr>
          <w:rFonts w:ascii="Times New Roman" w:hAnsi="Times New Roman" w:cs="Times New Roman"/>
        </w:rPr>
        <w:t xml:space="preserve">33. </w:t>
      </w:r>
      <w:r w:rsidRPr="00A6356D">
        <w:rPr>
          <w:rFonts w:ascii="Times New Roman" w:hAnsi="Times New Roman" w:cs="Times New Roman"/>
        </w:rPr>
        <w:tab/>
        <w:t>Bentley AR, Callier S, Rotimi CN (2017) Diversity and inclusion in genomic research: why the uneven progress? Journal of Community Genetics 8:255–266</w:t>
      </w:r>
    </w:p>
    <w:p w14:paraId="6C507A38" w14:textId="77777777" w:rsidR="0043276E" w:rsidRPr="00A6356D" w:rsidRDefault="00EF4614">
      <w:pPr>
        <w:pStyle w:val="Bibliography"/>
        <w:rPr>
          <w:rFonts w:ascii="Times New Roman" w:hAnsi="Times New Roman" w:cs="Times New Roman"/>
        </w:rPr>
      </w:pPr>
      <w:bookmarkStart w:id="70" w:name="ref-Reichman:2001wv"/>
      <w:bookmarkEnd w:id="69"/>
      <w:r w:rsidRPr="00A6356D">
        <w:rPr>
          <w:rFonts w:ascii="Times New Roman" w:hAnsi="Times New Roman" w:cs="Times New Roman"/>
        </w:rPr>
        <w:t xml:space="preserve">34. </w:t>
      </w:r>
      <w:r w:rsidRPr="00A6356D">
        <w:rPr>
          <w:rFonts w:ascii="Times New Roman" w:hAnsi="Times New Roman" w:cs="Times New Roman"/>
        </w:rPr>
        <w:tab/>
        <w:t>Reichman NE, Te</w:t>
      </w:r>
      <w:r w:rsidRPr="00A6356D">
        <w:rPr>
          <w:rFonts w:ascii="Times New Roman" w:hAnsi="Times New Roman" w:cs="Times New Roman"/>
        </w:rPr>
        <w:t>itler JO, Garfinkel I, McLanahan SS (2001) Fragile families: Sample and design. Children and Youth Services Review 23:303–326</w:t>
      </w:r>
    </w:p>
    <w:p w14:paraId="666DAA7B" w14:textId="77777777" w:rsidR="0043276E" w:rsidRPr="00A6356D" w:rsidRDefault="00EF4614">
      <w:pPr>
        <w:pStyle w:val="Bibliography"/>
        <w:rPr>
          <w:rFonts w:ascii="Times New Roman" w:hAnsi="Times New Roman" w:cs="Times New Roman"/>
        </w:rPr>
      </w:pPr>
      <w:bookmarkStart w:id="71" w:name="ref-Sandoval2011"/>
      <w:bookmarkEnd w:id="70"/>
      <w:r w:rsidRPr="00A6356D">
        <w:rPr>
          <w:rFonts w:ascii="Times New Roman" w:hAnsi="Times New Roman" w:cs="Times New Roman"/>
        </w:rPr>
        <w:t xml:space="preserve">35. </w:t>
      </w:r>
      <w:r w:rsidRPr="00A6356D">
        <w:rPr>
          <w:rFonts w:ascii="Times New Roman" w:hAnsi="Times New Roman" w:cs="Times New Roman"/>
        </w:rPr>
        <w:tab/>
        <w:t>Sandoval J, Heyn H, Moran S, Serra-Musach J, Pujana MA, Bibikova M, Esteller M (2011) Validation of a DNA methylation microar</w:t>
      </w:r>
      <w:r w:rsidRPr="00A6356D">
        <w:rPr>
          <w:rFonts w:ascii="Times New Roman" w:hAnsi="Times New Roman" w:cs="Times New Roman"/>
        </w:rPr>
        <w:t>ray for 450,000 CpG sites in the human genome. Epigenetics 6:692–702</w:t>
      </w:r>
    </w:p>
    <w:p w14:paraId="18321F81" w14:textId="77777777" w:rsidR="0043276E" w:rsidRPr="00A6356D" w:rsidRDefault="00EF4614">
      <w:pPr>
        <w:pStyle w:val="Bibliography"/>
        <w:rPr>
          <w:rFonts w:ascii="Times New Roman" w:hAnsi="Times New Roman" w:cs="Times New Roman"/>
        </w:rPr>
      </w:pPr>
      <w:bookmarkStart w:id="72" w:name="ref-Aryee2014"/>
      <w:bookmarkEnd w:id="71"/>
      <w:r w:rsidRPr="00A6356D">
        <w:rPr>
          <w:rFonts w:ascii="Times New Roman" w:hAnsi="Times New Roman" w:cs="Times New Roman"/>
        </w:rPr>
        <w:t xml:space="preserve">36. </w:t>
      </w:r>
      <w:r w:rsidRPr="00A6356D">
        <w:rPr>
          <w:rFonts w:ascii="Times New Roman" w:hAnsi="Times New Roman" w:cs="Times New Roman"/>
        </w:rPr>
        <w:tab/>
        <w:t>Aryee MJ, Jaffe AE, Corrada-Bravo H, Ladd-Acosta C, Feinberg AP, Hansen KD, Irizarry RA (2014) Minfi: a flexible and comprehensive Bioconductor package for the analysis of Infinium D</w:t>
      </w:r>
      <w:r w:rsidRPr="00A6356D">
        <w:rPr>
          <w:rFonts w:ascii="Times New Roman" w:hAnsi="Times New Roman" w:cs="Times New Roman"/>
        </w:rPr>
        <w:t>NA methylation microarrays. Bioinformatics 30:1363–1369</w:t>
      </w:r>
    </w:p>
    <w:p w14:paraId="55EF6424" w14:textId="77777777" w:rsidR="0043276E" w:rsidRPr="00A6356D" w:rsidRDefault="00EF4614">
      <w:pPr>
        <w:pStyle w:val="Bibliography"/>
        <w:rPr>
          <w:rFonts w:ascii="Times New Roman" w:hAnsi="Times New Roman" w:cs="Times New Roman"/>
        </w:rPr>
      </w:pPr>
      <w:bookmarkStart w:id="73" w:name="ref-Heiss2018"/>
      <w:bookmarkEnd w:id="72"/>
      <w:r w:rsidRPr="00A6356D">
        <w:rPr>
          <w:rFonts w:ascii="Times New Roman" w:hAnsi="Times New Roman" w:cs="Times New Roman"/>
        </w:rPr>
        <w:t xml:space="preserve">37. </w:t>
      </w:r>
      <w:r w:rsidRPr="00A6356D">
        <w:rPr>
          <w:rFonts w:ascii="Times New Roman" w:hAnsi="Times New Roman" w:cs="Times New Roman"/>
        </w:rPr>
        <w:tab/>
        <w:t xml:space="preserve">Heiss JA, Just AC (2018) Identifying mislabeled and contaminated DNA methylation microarray data: an extended quality control toolset with examples from GEO. Clinical Epigenetics. </w:t>
      </w:r>
      <w:hyperlink r:id="rId17">
        <w:r w:rsidRPr="00A6356D">
          <w:rPr>
            <w:rStyle w:val="Hyperlink"/>
            <w:rFonts w:ascii="Times New Roman" w:hAnsi="Times New Roman" w:cs="Times New Roman"/>
          </w:rPr>
          <w:t>https://doi.org/10.1186/s13148-018-0504-1</w:t>
        </w:r>
      </w:hyperlink>
    </w:p>
    <w:p w14:paraId="5BE18F78" w14:textId="77777777" w:rsidR="0043276E" w:rsidRPr="00A6356D" w:rsidRDefault="00EF4614">
      <w:pPr>
        <w:pStyle w:val="Bibliography"/>
        <w:rPr>
          <w:rFonts w:ascii="Times New Roman" w:hAnsi="Times New Roman" w:cs="Times New Roman"/>
        </w:rPr>
      </w:pPr>
      <w:bookmarkStart w:id="74" w:name="ref-Chen2013"/>
      <w:bookmarkEnd w:id="73"/>
      <w:r w:rsidRPr="00A6356D">
        <w:rPr>
          <w:rFonts w:ascii="Times New Roman" w:hAnsi="Times New Roman" w:cs="Times New Roman"/>
        </w:rPr>
        <w:t xml:space="preserve">38. </w:t>
      </w:r>
      <w:r w:rsidRPr="00A6356D">
        <w:rPr>
          <w:rFonts w:ascii="Times New Roman" w:hAnsi="Times New Roman" w:cs="Times New Roman"/>
        </w:rPr>
        <w:tab/>
        <w:t>Chen Y, Lemire M, Choufani S, Butcher DT, Grafodatskaya D, Zanke BW, Gallinger S, Hudson TJ, Weksberg R (2013) Discovery of cross-reactive probes and polymorphic C</w:t>
      </w:r>
      <w:r w:rsidRPr="00A6356D">
        <w:rPr>
          <w:rFonts w:ascii="Times New Roman" w:hAnsi="Times New Roman" w:cs="Times New Roman"/>
        </w:rPr>
        <w:t>pGs in the Illumina Infinium HumanMethylation450 microarray. Epigenetics 8:203–209</w:t>
      </w:r>
    </w:p>
    <w:p w14:paraId="7749D8FD" w14:textId="77777777" w:rsidR="0043276E" w:rsidRPr="00A6356D" w:rsidRDefault="00EF4614">
      <w:pPr>
        <w:pStyle w:val="Bibliography"/>
        <w:rPr>
          <w:rFonts w:ascii="Times New Roman" w:hAnsi="Times New Roman" w:cs="Times New Roman"/>
        </w:rPr>
      </w:pPr>
      <w:bookmarkStart w:id="75" w:name="ref-Middleton2021"/>
      <w:bookmarkEnd w:id="74"/>
      <w:r w:rsidRPr="00A6356D">
        <w:rPr>
          <w:rFonts w:ascii="Times New Roman" w:hAnsi="Times New Roman" w:cs="Times New Roman"/>
        </w:rPr>
        <w:t xml:space="preserve">39. </w:t>
      </w:r>
      <w:r w:rsidRPr="00A6356D">
        <w:rPr>
          <w:rFonts w:ascii="Times New Roman" w:hAnsi="Times New Roman" w:cs="Times New Roman"/>
        </w:rPr>
        <w:tab/>
        <w:t>Middleton LYM, Dou J, Fisher J, et al (2021) Saliva cell type DNA methylation reference panel for epidemiological studies in children. Epigenetics 1–17</w:t>
      </w:r>
    </w:p>
    <w:p w14:paraId="67165F6A" w14:textId="77777777" w:rsidR="0043276E" w:rsidRPr="00A6356D" w:rsidRDefault="00EF4614">
      <w:pPr>
        <w:pStyle w:val="Bibliography"/>
        <w:rPr>
          <w:rFonts w:ascii="Times New Roman" w:hAnsi="Times New Roman" w:cs="Times New Roman"/>
        </w:rPr>
      </w:pPr>
      <w:bookmarkStart w:id="76" w:name="ref-mcewen2019"/>
      <w:bookmarkEnd w:id="75"/>
      <w:r w:rsidRPr="00A6356D">
        <w:rPr>
          <w:rFonts w:ascii="Times New Roman" w:hAnsi="Times New Roman" w:cs="Times New Roman"/>
        </w:rPr>
        <w:t xml:space="preserve">40. </w:t>
      </w:r>
      <w:r w:rsidRPr="00A6356D">
        <w:rPr>
          <w:rFonts w:ascii="Times New Roman" w:hAnsi="Times New Roman" w:cs="Times New Roman"/>
        </w:rPr>
        <w:tab/>
        <w:t xml:space="preserve">McEwen LM, </w:t>
      </w:r>
      <w:r w:rsidRPr="00A6356D">
        <w:rPr>
          <w:rFonts w:ascii="Times New Roman" w:hAnsi="Times New Roman" w:cs="Times New Roman"/>
        </w:rPr>
        <w:t>O’Donnell KJ, McGill MG, et al (2019) The PedBE clock accurately estimates DNA methylation age in pediatric buccal cells. Proceedings of the National Academy of Sciences 117:23329–23335</w:t>
      </w:r>
    </w:p>
    <w:p w14:paraId="605748F0" w14:textId="77777777" w:rsidR="0043276E" w:rsidRPr="00A6356D" w:rsidRDefault="00EF4614">
      <w:pPr>
        <w:pStyle w:val="Bibliography"/>
        <w:rPr>
          <w:rFonts w:ascii="Times New Roman" w:hAnsi="Times New Roman" w:cs="Times New Roman"/>
        </w:rPr>
      </w:pPr>
      <w:bookmarkStart w:id="77" w:name="ref-lu2019"/>
      <w:bookmarkEnd w:id="76"/>
      <w:r w:rsidRPr="00A6356D">
        <w:rPr>
          <w:rFonts w:ascii="Times New Roman" w:hAnsi="Times New Roman" w:cs="Times New Roman"/>
        </w:rPr>
        <w:t xml:space="preserve">41. </w:t>
      </w:r>
      <w:r w:rsidRPr="00A6356D">
        <w:rPr>
          <w:rFonts w:ascii="Times New Roman" w:hAnsi="Times New Roman" w:cs="Times New Roman"/>
        </w:rPr>
        <w:tab/>
        <w:t>Lu AT, Quach A, Wilson JG, et al (2019) DNA methylation GrimAge s</w:t>
      </w:r>
      <w:r w:rsidRPr="00A6356D">
        <w:rPr>
          <w:rFonts w:ascii="Times New Roman" w:hAnsi="Times New Roman" w:cs="Times New Roman"/>
        </w:rPr>
        <w:t>trongly predicts lifespan and healthspan. Aging 11:303–327</w:t>
      </w:r>
      <w:bookmarkEnd w:id="35"/>
      <w:bookmarkEnd w:id="37"/>
      <w:bookmarkEnd w:id="77"/>
    </w:p>
    <w:sectPr w:rsidR="0043276E" w:rsidRPr="00A635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F83F3" w14:textId="77777777" w:rsidR="00EF4614" w:rsidRDefault="00EF4614">
      <w:pPr>
        <w:spacing w:after="0"/>
      </w:pPr>
      <w:r>
        <w:separator/>
      </w:r>
    </w:p>
  </w:endnote>
  <w:endnote w:type="continuationSeparator" w:id="0">
    <w:p w14:paraId="4529E5C7" w14:textId="77777777" w:rsidR="00EF4614" w:rsidRDefault="00EF46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3D47A" w14:textId="77777777" w:rsidR="00EF4614" w:rsidRDefault="00EF4614">
      <w:r>
        <w:separator/>
      </w:r>
    </w:p>
  </w:footnote>
  <w:footnote w:type="continuationSeparator" w:id="0">
    <w:p w14:paraId="40EE6C66" w14:textId="77777777" w:rsidR="00EF4614" w:rsidRDefault="00EF46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53EE02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3276E"/>
    <w:rsid w:val="004E29B3"/>
    <w:rsid w:val="00590D07"/>
    <w:rsid w:val="00784D58"/>
    <w:rsid w:val="008D6863"/>
    <w:rsid w:val="00A6356D"/>
    <w:rsid w:val="00B86B75"/>
    <w:rsid w:val="00BC48D5"/>
    <w:rsid w:val="00C36279"/>
    <w:rsid w:val="00E315A3"/>
    <w:rsid w:val="00EF46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36F83"/>
  <w15:docId w15:val="{FB6F2C9B-160B-CF41-BEE8-647C9E3D9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Strong">
    <w:name w:val="Strong"/>
    <w:basedOn w:val="DefaultParagraphFont"/>
    <w:uiPriority w:val="22"/>
    <w:qFormat/>
    <w:rsid w:val="00A6356D"/>
    <w:rPr>
      <w:b/>
      <w:bCs/>
    </w:rPr>
  </w:style>
  <w:style w:type="paragraph" w:customStyle="1" w:styleId="gtfootnote">
    <w:name w:val="gt_footnote"/>
    <w:basedOn w:val="Normal"/>
    <w:rsid w:val="00A6356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635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56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86/s13072-016-0108-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bor-lab/Public-Scripts" TargetMode="External"/><Relationship Id="rId12" Type="http://schemas.openxmlformats.org/officeDocument/2006/relationships/hyperlink" Target="https://doi.org/10.7554/elife.20532" TargetMode="External"/><Relationship Id="rId17" Type="http://schemas.openxmlformats.org/officeDocument/2006/relationships/hyperlink" Target="https://doi.org/10.1186/s13148-018-0504-1" TargetMode="External"/><Relationship Id="rId2" Type="http://schemas.openxmlformats.org/officeDocument/2006/relationships/styles" Target="styles.xml"/><Relationship Id="rId16" Type="http://schemas.openxmlformats.org/officeDocument/2006/relationships/hyperlink" Target="https://doi.org/10.1186/s13148-019-068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186/s13148-021-01032-6"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86/1868-7083-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7632</Words>
  <Characters>43506</Characters>
  <Application>Microsoft Office Word</Application>
  <DocSecurity>0</DocSecurity>
  <Lines>362</Lines>
  <Paragraphs>102</Paragraphs>
  <ScaleCrop>false</ScaleCrop>
  <Company/>
  <LinksUpToDate>false</LinksUpToDate>
  <CharactersWithSpaces>51036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DRAFT</dc:title>
  <dc:creator>————</dc:creator>
  <cp:keywords/>
  <cp:lastModifiedBy>Blostein, Freida</cp:lastModifiedBy>
  <cp:revision>2</cp:revision>
  <dcterms:created xsi:type="dcterms:W3CDTF">2021-11-10T00:21:00Z</dcterms:created>
  <dcterms:modified xsi:type="dcterms:W3CDTF">2021-11-10T00:47:00Z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Methylation_SmokingBib.bib</vt:lpwstr>
  </property>
  <property fmtid="{D5CDD505-2E9C-101B-9397-08002B2CF9AE}" pid="4" name="csl">
    <vt:lpwstr>springer-vancouver.csl</vt:lpwstr>
  </property>
  <property fmtid="{D5CDD505-2E9C-101B-9397-08002B2CF9AE}" pid="5" name="date">
    <vt:lpwstr>2021-11-09</vt:lpwstr>
  </property>
  <property fmtid="{D5CDD505-2E9C-101B-9397-08002B2CF9AE}" pid="6" name="output">
    <vt:lpwstr/>
  </property>
</Properties>
</file>